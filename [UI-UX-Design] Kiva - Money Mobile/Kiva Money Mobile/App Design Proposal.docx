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6B16C" w14:textId="77777777" w:rsidR="004660C7" w:rsidRDefault="004660C7" w:rsidP="00E9024E">
      <w:pPr>
        <w:spacing w:line="480" w:lineRule="auto"/>
        <w:jc w:val="center"/>
        <w:rPr>
          <w:rFonts w:ascii="Nirmala UI Semilight" w:hAnsi="Nirmala UI Semilight" w:cs="Nirmala UI Semilight"/>
          <w:b/>
          <w:bCs/>
          <w:i/>
          <w:iCs/>
          <w:sz w:val="24"/>
          <w:szCs w:val="24"/>
        </w:rPr>
      </w:pPr>
    </w:p>
    <w:p w14:paraId="7B851524" w14:textId="77777777" w:rsidR="004660C7" w:rsidRDefault="004660C7" w:rsidP="00595691">
      <w:pPr>
        <w:spacing w:line="480" w:lineRule="auto"/>
        <w:rPr>
          <w:rFonts w:ascii="Nirmala UI Semilight" w:hAnsi="Nirmala UI Semilight" w:cs="Nirmala UI Semilight"/>
          <w:b/>
          <w:bCs/>
          <w:i/>
          <w:iCs/>
          <w:sz w:val="24"/>
          <w:szCs w:val="24"/>
        </w:rPr>
      </w:pPr>
    </w:p>
    <w:p w14:paraId="47A416CB" w14:textId="77777777" w:rsidR="00A77F26" w:rsidRDefault="00A77F26" w:rsidP="00595691">
      <w:pPr>
        <w:spacing w:line="480" w:lineRule="auto"/>
        <w:rPr>
          <w:rFonts w:ascii="Nirmala UI Semilight" w:hAnsi="Nirmala UI Semilight" w:cs="Nirmala UI Semilight"/>
          <w:b/>
          <w:bCs/>
          <w:i/>
          <w:iCs/>
          <w:sz w:val="24"/>
          <w:szCs w:val="24"/>
        </w:rPr>
      </w:pPr>
    </w:p>
    <w:p w14:paraId="3680E7CC" w14:textId="12F7FEAA" w:rsidR="00736EDE" w:rsidRPr="00736EDE" w:rsidRDefault="00736EDE" w:rsidP="00736EDE">
      <w:pPr>
        <w:spacing w:line="480" w:lineRule="auto"/>
        <w:jc w:val="center"/>
        <w:rPr>
          <w:rFonts w:ascii="Nirmala UI Semilight" w:hAnsi="Nirmala UI Semilight" w:cs="Nirmala UI Semilight"/>
          <w:b/>
          <w:bCs/>
          <w:i/>
          <w:iCs/>
          <w:sz w:val="24"/>
          <w:szCs w:val="24"/>
        </w:rPr>
      </w:pPr>
      <w:r w:rsidRPr="00736EDE">
        <w:rPr>
          <w:rFonts w:ascii="Nirmala UI Semilight" w:hAnsi="Nirmala UI Semilight" w:cs="Nirmala UI Semilight"/>
          <w:b/>
          <w:bCs/>
          <w:i/>
          <w:iCs/>
          <w:sz w:val="24"/>
          <w:szCs w:val="24"/>
        </w:rPr>
        <w:t>Money Mobile: Kiva</w:t>
      </w:r>
      <w:r w:rsidRPr="00736EDE">
        <w:rPr>
          <w:rFonts w:ascii="Nirmala UI Semilight" w:hAnsi="Nirmala UI Semilight" w:cs="Nirmala UI Semilight"/>
          <w:b/>
          <w:bCs/>
          <w:sz w:val="24"/>
          <w:szCs w:val="24"/>
        </w:rPr>
        <w:t xml:space="preserve"> App</w:t>
      </w:r>
      <w:r w:rsidR="0022084E" w:rsidRPr="0022084E">
        <w:rPr>
          <w:rFonts w:ascii="Nirmala UI Semilight" w:hAnsi="Nirmala UI Semilight" w:cs="Nirmala UI Semilight"/>
          <w:b/>
          <w:bCs/>
          <w:sz w:val="24"/>
          <w:szCs w:val="24"/>
        </w:rPr>
        <w:t xml:space="preserve"> Design</w:t>
      </w:r>
    </w:p>
    <w:p w14:paraId="0A49445F" w14:textId="77777777" w:rsidR="00736EDE" w:rsidRPr="00736EDE" w:rsidRDefault="00736EDE" w:rsidP="00736EDE">
      <w:pPr>
        <w:spacing w:line="480" w:lineRule="auto"/>
        <w:jc w:val="center"/>
        <w:rPr>
          <w:rFonts w:ascii="Nirmala UI Semilight" w:hAnsi="Nirmala UI Semilight" w:cs="Nirmala UI Semilight"/>
          <w:i/>
          <w:iCs/>
          <w:sz w:val="24"/>
          <w:szCs w:val="24"/>
        </w:rPr>
      </w:pPr>
    </w:p>
    <w:p w14:paraId="37D09A06" w14:textId="77777777" w:rsidR="00736EDE" w:rsidRPr="00736EDE" w:rsidRDefault="00736EDE" w:rsidP="00736EDE">
      <w:pPr>
        <w:spacing w:line="480" w:lineRule="auto"/>
        <w:jc w:val="center"/>
        <w:rPr>
          <w:rFonts w:ascii="Nirmala UI Semilight" w:hAnsi="Nirmala UI Semilight" w:cs="Nirmala UI Semilight"/>
          <w:i/>
          <w:iCs/>
          <w:sz w:val="24"/>
          <w:szCs w:val="24"/>
        </w:rPr>
      </w:pPr>
    </w:p>
    <w:p w14:paraId="58B1A3C8" w14:textId="77777777" w:rsidR="00736EDE" w:rsidRPr="00736EDE" w:rsidRDefault="00736EDE" w:rsidP="00736EDE">
      <w:pPr>
        <w:spacing w:line="480" w:lineRule="auto"/>
        <w:jc w:val="center"/>
        <w:rPr>
          <w:rFonts w:ascii="Nirmala UI Semilight" w:hAnsi="Nirmala UI Semilight" w:cs="Nirmala UI Semilight"/>
          <w:i/>
          <w:iCs/>
          <w:sz w:val="24"/>
          <w:szCs w:val="24"/>
        </w:rPr>
      </w:pPr>
      <w:r w:rsidRPr="00736EDE">
        <w:rPr>
          <w:rFonts w:ascii="Nirmala UI Semilight" w:hAnsi="Nirmala UI Semilight" w:cs="Nirmala UI Semilight"/>
          <w:i/>
          <w:iCs/>
          <w:sz w:val="24"/>
          <w:szCs w:val="24"/>
        </w:rPr>
        <w:t>Matthew Pool</w:t>
      </w:r>
    </w:p>
    <w:p w14:paraId="31E51410" w14:textId="77777777" w:rsidR="00736EDE" w:rsidRPr="00736EDE" w:rsidRDefault="00736EDE" w:rsidP="00736EDE">
      <w:pPr>
        <w:spacing w:line="480" w:lineRule="auto"/>
        <w:jc w:val="center"/>
        <w:rPr>
          <w:rFonts w:ascii="Nirmala UI Semilight" w:hAnsi="Nirmala UI Semilight" w:cs="Nirmala UI Semilight"/>
          <w:i/>
          <w:iCs/>
          <w:sz w:val="24"/>
          <w:szCs w:val="24"/>
        </w:rPr>
      </w:pPr>
      <w:r w:rsidRPr="00736EDE">
        <w:rPr>
          <w:rFonts w:ascii="Nirmala UI Semilight" w:hAnsi="Nirmala UI Semilight" w:cs="Nirmala UI Semilight"/>
          <w:i/>
          <w:iCs/>
          <w:sz w:val="24"/>
          <w:szCs w:val="24"/>
        </w:rPr>
        <w:t>Computer Science Undergraduate, Southern New Hampshire University</w:t>
      </w:r>
    </w:p>
    <w:p w14:paraId="3C3F6C93" w14:textId="77777777" w:rsidR="00736EDE" w:rsidRPr="00736EDE" w:rsidRDefault="00736EDE" w:rsidP="00736EDE">
      <w:pPr>
        <w:spacing w:line="480" w:lineRule="auto"/>
        <w:jc w:val="center"/>
        <w:rPr>
          <w:rFonts w:ascii="Nirmala UI Semilight" w:hAnsi="Nirmala UI Semilight" w:cs="Nirmala UI Semilight"/>
          <w:i/>
          <w:iCs/>
          <w:sz w:val="24"/>
          <w:szCs w:val="24"/>
        </w:rPr>
      </w:pPr>
      <w:r w:rsidRPr="00736EDE">
        <w:rPr>
          <w:rFonts w:ascii="Nirmala UI Semilight" w:hAnsi="Nirmala UI Semilight" w:cs="Nirmala UI Semilight"/>
          <w:i/>
          <w:iCs/>
          <w:sz w:val="24"/>
          <w:szCs w:val="24"/>
        </w:rPr>
        <w:t>CS 319: UI/UX Design &amp; Development</w:t>
      </w:r>
    </w:p>
    <w:p w14:paraId="6835172C" w14:textId="77777777" w:rsidR="00736EDE" w:rsidRPr="00736EDE" w:rsidRDefault="00736EDE" w:rsidP="00736EDE">
      <w:pPr>
        <w:spacing w:line="480" w:lineRule="auto"/>
        <w:jc w:val="center"/>
        <w:rPr>
          <w:rFonts w:ascii="Nirmala UI Semilight" w:hAnsi="Nirmala UI Semilight" w:cs="Nirmala UI Semilight"/>
          <w:i/>
          <w:iCs/>
          <w:sz w:val="24"/>
          <w:szCs w:val="24"/>
        </w:rPr>
      </w:pPr>
      <w:r w:rsidRPr="00736EDE">
        <w:rPr>
          <w:rFonts w:ascii="Nirmala UI Semilight" w:hAnsi="Nirmala UI Semilight" w:cs="Nirmala UI Semilight"/>
          <w:i/>
          <w:iCs/>
          <w:sz w:val="24"/>
          <w:szCs w:val="24"/>
        </w:rPr>
        <w:t>Professor Peter McNally</w:t>
      </w:r>
    </w:p>
    <w:p w14:paraId="57C6CFAB" w14:textId="7CB41B6A" w:rsidR="00736EDE" w:rsidRPr="00736EDE" w:rsidRDefault="00736EDE" w:rsidP="00736EDE">
      <w:pPr>
        <w:spacing w:line="480" w:lineRule="auto"/>
        <w:jc w:val="center"/>
        <w:rPr>
          <w:rFonts w:ascii="Nirmala UI Semilight" w:hAnsi="Nirmala UI Semilight" w:cs="Nirmala UI Semilight"/>
          <w:i/>
          <w:iCs/>
          <w:sz w:val="24"/>
          <w:szCs w:val="24"/>
        </w:rPr>
      </w:pPr>
      <w:r w:rsidRPr="00736EDE">
        <w:rPr>
          <w:rFonts w:ascii="Nirmala UI Semilight" w:hAnsi="Nirmala UI Semilight" w:cs="Nirmala UI Semilight"/>
          <w:i/>
          <w:iCs/>
          <w:sz w:val="24"/>
          <w:szCs w:val="24"/>
        </w:rPr>
        <w:t xml:space="preserve">February </w:t>
      </w:r>
      <w:r w:rsidR="0022084E">
        <w:rPr>
          <w:rFonts w:ascii="Nirmala UI Semilight" w:hAnsi="Nirmala UI Semilight" w:cs="Nirmala UI Semilight"/>
          <w:i/>
          <w:iCs/>
          <w:sz w:val="24"/>
          <w:szCs w:val="24"/>
        </w:rPr>
        <w:t>25</w:t>
      </w:r>
      <w:r w:rsidRPr="00736EDE">
        <w:rPr>
          <w:rFonts w:ascii="Nirmala UI Semilight" w:hAnsi="Nirmala UI Semilight" w:cs="Nirmala UI Semilight"/>
          <w:i/>
          <w:iCs/>
          <w:sz w:val="24"/>
          <w:szCs w:val="24"/>
        </w:rPr>
        <w:t>, 2024</w:t>
      </w:r>
    </w:p>
    <w:p w14:paraId="0119C76A" w14:textId="77777777" w:rsidR="00736EDE" w:rsidRPr="00736EDE" w:rsidRDefault="00736EDE" w:rsidP="00736EDE">
      <w:pPr>
        <w:spacing w:line="480" w:lineRule="auto"/>
        <w:jc w:val="center"/>
        <w:rPr>
          <w:rFonts w:ascii="Nirmala UI Semilight" w:hAnsi="Nirmala UI Semilight" w:cs="Nirmala UI Semilight"/>
          <w:b/>
          <w:bCs/>
          <w:i/>
          <w:iCs/>
          <w:sz w:val="24"/>
          <w:szCs w:val="24"/>
        </w:rPr>
      </w:pPr>
    </w:p>
    <w:p w14:paraId="5503DD63" w14:textId="77777777" w:rsidR="00736EDE" w:rsidRPr="00736EDE" w:rsidRDefault="00736EDE" w:rsidP="00736EDE">
      <w:pPr>
        <w:spacing w:line="480" w:lineRule="auto"/>
        <w:jc w:val="center"/>
        <w:rPr>
          <w:rFonts w:ascii="Nirmala UI Semilight" w:hAnsi="Nirmala UI Semilight" w:cs="Nirmala UI Semilight"/>
          <w:b/>
          <w:bCs/>
          <w:i/>
          <w:iCs/>
          <w:sz w:val="24"/>
          <w:szCs w:val="24"/>
        </w:rPr>
      </w:pPr>
    </w:p>
    <w:p w14:paraId="1050FB6E" w14:textId="77777777" w:rsidR="00736EDE" w:rsidRPr="00736EDE" w:rsidRDefault="00736EDE" w:rsidP="00736EDE">
      <w:pPr>
        <w:spacing w:line="480" w:lineRule="auto"/>
        <w:jc w:val="center"/>
        <w:rPr>
          <w:rFonts w:ascii="Nirmala UI Semilight" w:hAnsi="Nirmala UI Semilight" w:cs="Nirmala UI Semilight"/>
          <w:b/>
          <w:bCs/>
          <w:i/>
          <w:iCs/>
          <w:sz w:val="24"/>
          <w:szCs w:val="24"/>
        </w:rPr>
      </w:pPr>
    </w:p>
    <w:p w14:paraId="0DCA6F73" w14:textId="77777777" w:rsidR="00736EDE" w:rsidRPr="00736EDE" w:rsidRDefault="00736EDE" w:rsidP="00736EDE">
      <w:pPr>
        <w:spacing w:line="480" w:lineRule="auto"/>
        <w:jc w:val="center"/>
        <w:rPr>
          <w:rFonts w:ascii="Nirmala UI Semilight" w:hAnsi="Nirmala UI Semilight" w:cs="Nirmala UI Semilight"/>
          <w:b/>
          <w:bCs/>
          <w:i/>
          <w:iCs/>
          <w:sz w:val="24"/>
          <w:szCs w:val="24"/>
        </w:rPr>
      </w:pPr>
    </w:p>
    <w:p w14:paraId="2A66F9E0" w14:textId="77777777" w:rsidR="00595691" w:rsidRDefault="00595691" w:rsidP="00E9024E">
      <w:pPr>
        <w:spacing w:line="480" w:lineRule="auto"/>
        <w:jc w:val="center"/>
        <w:rPr>
          <w:rFonts w:ascii="Nirmala UI Semilight" w:hAnsi="Nirmala UI Semilight" w:cs="Nirmala UI Semilight"/>
          <w:b/>
          <w:bCs/>
          <w:i/>
          <w:iCs/>
          <w:sz w:val="24"/>
          <w:szCs w:val="24"/>
        </w:rPr>
      </w:pPr>
    </w:p>
    <w:p w14:paraId="754EDD7D" w14:textId="77777777" w:rsidR="00595691" w:rsidRDefault="00595691" w:rsidP="00E9024E">
      <w:pPr>
        <w:spacing w:line="480" w:lineRule="auto"/>
        <w:jc w:val="center"/>
        <w:rPr>
          <w:rFonts w:ascii="Nirmala UI Semilight" w:hAnsi="Nirmala UI Semilight" w:cs="Nirmala UI Semilight"/>
          <w:b/>
          <w:bCs/>
          <w:i/>
          <w:iCs/>
          <w:sz w:val="24"/>
          <w:szCs w:val="24"/>
        </w:rPr>
      </w:pPr>
    </w:p>
    <w:p w14:paraId="2BD2EB9A" w14:textId="56875763" w:rsidR="001676E5" w:rsidRPr="00E9024E" w:rsidRDefault="001676E5" w:rsidP="00E9024E">
      <w:pPr>
        <w:spacing w:line="480" w:lineRule="auto"/>
        <w:jc w:val="center"/>
        <w:rPr>
          <w:rFonts w:ascii="Nirmala UI Semilight" w:hAnsi="Nirmala UI Semilight" w:cs="Nirmala UI Semilight"/>
          <w:b/>
          <w:bCs/>
          <w:i/>
          <w:iCs/>
          <w:sz w:val="24"/>
          <w:szCs w:val="24"/>
        </w:rPr>
      </w:pPr>
      <w:r>
        <w:rPr>
          <w:rFonts w:ascii="Nirmala UI Semilight" w:hAnsi="Nirmala UI Semilight" w:cs="Nirmala UI Semilight"/>
          <w:b/>
          <w:bCs/>
          <w:i/>
          <w:iCs/>
          <w:sz w:val="24"/>
          <w:szCs w:val="24"/>
        </w:rPr>
        <w:t>Kiva</w:t>
      </w:r>
      <w:r w:rsidRPr="00B76339">
        <w:rPr>
          <w:rFonts w:ascii="Nirmala UI Semilight" w:hAnsi="Nirmala UI Semilight" w:cs="Nirmala UI Semilight"/>
          <w:b/>
          <w:bCs/>
          <w:sz w:val="24"/>
          <w:szCs w:val="24"/>
        </w:rPr>
        <w:t xml:space="preserve"> and </w:t>
      </w:r>
      <w:r w:rsidR="000142C5" w:rsidRPr="000142C5">
        <w:rPr>
          <w:rFonts w:ascii="Nirmala UI Semilight" w:hAnsi="Nirmala UI Semilight" w:cs="Nirmala UI Semilight"/>
          <w:b/>
          <w:bCs/>
          <w:i/>
          <w:iCs/>
          <w:sz w:val="24"/>
          <w:szCs w:val="24"/>
        </w:rPr>
        <w:t>Money Mobile</w:t>
      </w:r>
    </w:p>
    <w:p w14:paraId="1B5D6157" w14:textId="0DA8A4B0" w:rsidR="00F57EFB" w:rsidRDefault="00695BE9" w:rsidP="0066253E">
      <w:pPr>
        <w:spacing w:line="480" w:lineRule="auto"/>
        <w:ind w:firstLine="720"/>
        <w:rPr>
          <w:rFonts w:ascii="Nirmala UI Semilight" w:hAnsi="Nirmala UI Semilight" w:cs="Nirmala UI Semilight"/>
          <w:sz w:val="24"/>
          <w:szCs w:val="24"/>
        </w:rPr>
      </w:pPr>
      <w:r w:rsidRPr="00DC6A85">
        <w:rPr>
          <w:rFonts w:ascii="Nirmala UI Semilight" w:hAnsi="Nirmala UI Semilight" w:cs="Nirmala UI Semilight"/>
          <w:i/>
          <w:iCs/>
          <w:sz w:val="24"/>
          <w:szCs w:val="24"/>
        </w:rPr>
        <w:t>Kiva</w:t>
      </w:r>
      <w:r>
        <w:rPr>
          <w:rFonts w:ascii="Nirmala UI Semilight" w:hAnsi="Nirmala UI Semilight" w:cs="Nirmala UI Semilight"/>
          <w:sz w:val="24"/>
          <w:szCs w:val="24"/>
        </w:rPr>
        <w:t xml:space="preserve"> is a 501 non-profit organization</w:t>
      </w:r>
      <w:r w:rsidR="00DC6A85">
        <w:rPr>
          <w:rFonts w:ascii="Nirmala UI Semilight" w:hAnsi="Nirmala UI Semilight" w:cs="Nirmala UI Semilight"/>
          <w:sz w:val="24"/>
          <w:szCs w:val="24"/>
        </w:rPr>
        <w:t xml:space="preserve"> that allows </w:t>
      </w:r>
      <w:r w:rsidR="003F4C14" w:rsidRPr="003F4C14">
        <w:rPr>
          <w:rFonts w:ascii="Nirmala UI Semilight" w:hAnsi="Nirmala UI Semilight" w:cs="Nirmala UI Semilight"/>
          <w:sz w:val="24"/>
          <w:szCs w:val="24"/>
        </w:rPr>
        <w:t>low-income entrepreneurs, students, and other</w:t>
      </w:r>
      <w:r w:rsidR="002E1D15">
        <w:rPr>
          <w:rFonts w:ascii="Nirmala UI Semilight" w:hAnsi="Nirmala UI Semilight" w:cs="Nirmala UI Semilight"/>
          <w:sz w:val="24"/>
          <w:szCs w:val="24"/>
        </w:rPr>
        <w:t>s</w:t>
      </w:r>
      <w:r w:rsidR="003F4C14" w:rsidRPr="003F4C14">
        <w:rPr>
          <w:rFonts w:ascii="Nirmala UI Semilight" w:hAnsi="Nirmala UI Semilight" w:cs="Nirmala UI Semilight"/>
          <w:sz w:val="24"/>
          <w:szCs w:val="24"/>
        </w:rPr>
        <w:t xml:space="preserve"> living in underserved communities to work with lenders across nearly 100 countries</w:t>
      </w:r>
      <w:r w:rsidR="002E1D15">
        <w:rPr>
          <w:rFonts w:ascii="Nirmala UI Semilight" w:hAnsi="Nirmala UI Semilight" w:cs="Nirmala UI Semilight"/>
          <w:sz w:val="24"/>
          <w:szCs w:val="24"/>
        </w:rPr>
        <w:t>,</w:t>
      </w:r>
      <w:r w:rsidR="003F4C14" w:rsidRPr="003F4C14">
        <w:rPr>
          <w:rFonts w:ascii="Nirmala UI Semilight" w:hAnsi="Nirmala UI Semilight" w:cs="Nirmala UI Semilight"/>
          <w:sz w:val="24"/>
          <w:szCs w:val="24"/>
        </w:rPr>
        <w:t xml:space="preserve"> to help assist with the borrowers’ financial needs</w:t>
      </w:r>
      <w:r w:rsidR="00177506">
        <w:rPr>
          <w:rFonts w:ascii="Nirmala UI Semilight" w:hAnsi="Nirmala UI Semilight" w:cs="Nirmala UI Semilight"/>
          <w:sz w:val="24"/>
          <w:szCs w:val="24"/>
        </w:rPr>
        <w:t xml:space="preserve"> (Kiva, n.d.)</w:t>
      </w:r>
      <w:r w:rsidR="003F4C14" w:rsidRPr="003F4C14">
        <w:rPr>
          <w:rFonts w:ascii="Nirmala UI Semilight" w:hAnsi="Nirmala UI Semilight" w:cs="Nirmala UI Semilight"/>
          <w:sz w:val="24"/>
          <w:szCs w:val="24"/>
        </w:rPr>
        <w:t>.</w:t>
      </w:r>
      <w:r w:rsidR="00326F05">
        <w:rPr>
          <w:rFonts w:ascii="Nirmala UI Semilight" w:hAnsi="Nirmala UI Semilight" w:cs="Nirmala UI Semilight"/>
          <w:sz w:val="24"/>
          <w:szCs w:val="24"/>
        </w:rPr>
        <w:t xml:space="preserve"> The </w:t>
      </w:r>
      <w:r w:rsidR="00326F05">
        <w:rPr>
          <w:rFonts w:ascii="Nirmala UI Semilight" w:hAnsi="Nirmala UI Semilight" w:cs="Nirmala UI Semilight"/>
          <w:i/>
          <w:iCs/>
          <w:sz w:val="24"/>
          <w:szCs w:val="24"/>
        </w:rPr>
        <w:t>Money Mobile</w:t>
      </w:r>
      <w:r w:rsidR="00326F05">
        <w:rPr>
          <w:rFonts w:ascii="Nirmala UI Semilight" w:hAnsi="Nirmala UI Semilight" w:cs="Nirmala UI Semilight"/>
          <w:sz w:val="24"/>
          <w:szCs w:val="24"/>
        </w:rPr>
        <w:t xml:space="preserve"> app is designed </w:t>
      </w:r>
      <w:r w:rsidR="00606A9A">
        <w:rPr>
          <w:rFonts w:ascii="Nirmala UI Semilight" w:hAnsi="Nirmala UI Semilight" w:cs="Nirmala UI Semilight"/>
          <w:sz w:val="24"/>
          <w:szCs w:val="24"/>
        </w:rPr>
        <w:t xml:space="preserve">to assist </w:t>
      </w:r>
      <w:r w:rsidR="007E2562">
        <w:rPr>
          <w:rFonts w:ascii="Nirmala UI Semilight" w:hAnsi="Nirmala UI Semilight" w:cs="Nirmala UI Semilight"/>
          <w:sz w:val="24"/>
          <w:szCs w:val="24"/>
        </w:rPr>
        <w:t xml:space="preserve">borrowers and lenders in making this process easier and more intuitive, </w:t>
      </w:r>
      <w:r w:rsidR="00326F05">
        <w:rPr>
          <w:rFonts w:ascii="Nirmala UI Semilight" w:hAnsi="Nirmala UI Semilight" w:cs="Nirmala UI Semilight"/>
          <w:sz w:val="24"/>
          <w:szCs w:val="24"/>
        </w:rPr>
        <w:t xml:space="preserve">using industry standard </w:t>
      </w:r>
      <w:r w:rsidR="002238BE">
        <w:rPr>
          <w:rFonts w:ascii="Nirmala UI Semilight" w:hAnsi="Nirmala UI Semilight" w:cs="Nirmala UI Semilight"/>
          <w:sz w:val="24"/>
          <w:szCs w:val="24"/>
        </w:rPr>
        <w:t xml:space="preserve">UX (user experience) </w:t>
      </w:r>
      <w:r w:rsidR="00326F05">
        <w:rPr>
          <w:rFonts w:ascii="Nirmala UI Semilight" w:hAnsi="Nirmala UI Semilight" w:cs="Nirmala UI Semilight"/>
          <w:sz w:val="24"/>
          <w:szCs w:val="24"/>
        </w:rPr>
        <w:t>guidelines</w:t>
      </w:r>
      <w:r w:rsidR="007E2562">
        <w:rPr>
          <w:rFonts w:ascii="Nirmala UI Semilight" w:hAnsi="Nirmala UI Semilight" w:cs="Nirmala UI Semilight"/>
          <w:sz w:val="24"/>
          <w:szCs w:val="24"/>
        </w:rPr>
        <w:t xml:space="preserve"> like</w:t>
      </w:r>
      <w:r w:rsidR="00326F05">
        <w:rPr>
          <w:rFonts w:ascii="Nirmala UI Semilight" w:hAnsi="Nirmala UI Semilight" w:cs="Nirmala UI Semilight"/>
          <w:sz w:val="24"/>
          <w:szCs w:val="24"/>
        </w:rPr>
        <w:t xml:space="preserve"> those </w:t>
      </w:r>
      <w:r w:rsidR="00A3022B">
        <w:rPr>
          <w:rFonts w:ascii="Nirmala UI Semilight" w:hAnsi="Nirmala UI Semilight" w:cs="Nirmala UI Semilight"/>
          <w:sz w:val="24"/>
          <w:szCs w:val="24"/>
        </w:rPr>
        <w:t>created by</w:t>
      </w:r>
      <w:r w:rsidR="00326F05">
        <w:rPr>
          <w:rFonts w:ascii="Nirmala UI Semilight" w:hAnsi="Nirmala UI Semilight" w:cs="Nirmala UI Semilight"/>
          <w:sz w:val="24"/>
          <w:szCs w:val="24"/>
        </w:rPr>
        <w:t xml:space="preserve"> Google and Apple</w:t>
      </w:r>
      <w:r w:rsidR="00606A9A">
        <w:rPr>
          <w:rFonts w:ascii="Nirmala UI Semilight" w:hAnsi="Nirmala UI Semilight" w:cs="Nirmala UI Semilight"/>
          <w:sz w:val="24"/>
          <w:szCs w:val="24"/>
        </w:rPr>
        <w:t>.</w:t>
      </w:r>
      <w:r w:rsidR="00AD7253">
        <w:rPr>
          <w:rFonts w:ascii="Nirmala UI Semilight" w:hAnsi="Nirmala UI Semilight" w:cs="Nirmala UI Semilight"/>
          <w:sz w:val="24"/>
          <w:szCs w:val="24"/>
        </w:rPr>
        <w:t xml:space="preserve"> A </w:t>
      </w:r>
      <w:r w:rsidR="00AD53F2">
        <w:rPr>
          <w:rFonts w:ascii="Nirmala UI Semilight" w:hAnsi="Nirmala UI Semilight" w:cs="Nirmala UI Semilight"/>
          <w:sz w:val="24"/>
          <w:szCs w:val="24"/>
        </w:rPr>
        <w:t>mobile app for borrowers will be developed, as well as a cloud-based variant for lenders</w:t>
      </w:r>
      <w:r w:rsidR="00E9024E">
        <w:rPr>
          <w:rFonts w:ascii="Nirmala UI Semilight" w:hAnsi="Nirmala UI Semilight" w:cs="Nirmala UI Semilight"/>
          <w:sz w:val="24"/>
          <w:szCs w:val="24"/>
        </w:rPr>
        <w:t>, as will be described in greater detail.</w:t>
      </w:r>
    </w:p>
    <w:p w14:paraId="44C36499" w14:textId="47D2F1BF" w:rsidR="00B52D3C" w:rsidRDefault="00F57EFB" w:rsidP="00E9024E">
      <w:pPr>
        <w:spacing w:line="480" w:lineRule="auto"/>
        <w:jc w:val="center"/>
        <w:rPr>
          <w:rFonts w:ascii="Nirmala UI Semilight" w:hAnsi="Nirmala UI Semilight" w:cs="Nirmala UI Semilight"/>
          <w:b/>
          <w:bCs/>
          <w:sz w:val="24"/>
          <w:szCs w:val="24"/>
        </w:rPr>
      </w:pPr>
      <w:r>
        <w:rPr>
          <w:rFonts w:ascii="Nirmala UI Semilight" w:hAnsi="Nirmala UI Semilight" w:cs="Nirmala UI Semilight"/>
          <w:b/>
          <w:bCs/>
          <w:sz w:val="24"/>
          <w:szCs w:val="24"/>
        </w:rPr>
        <w:t>Borrower App</w:t>
      </w:r>
    </w:p>
    <w:p w14:paraId="76D55D6C" w14:textId="62D46A94" w:rsidR="00E9024E" w:rsidRDefault="00DE235A" w:rsidP="00DE235A">
      <w:pPr>
        <w:spacing w:line="480" w:lineRule="auto"/>
        <w:rPr>
          <w:rFonts w:ascii="Nirmala UI Semilight" w:hAnsi="Nirmala UI Semilight" w:cs="Nirmala UI Semilight"/>
          <w:b/>
          <w:bCs/>
          <w:sz w:val="24"/>
          <w:szCs w:val="24"/>
        </w:rPr>
      </w:pPr>
      <w:r>
        <w:rPr>
          <w:rFonts w:ascii="Nirmala UI Semilight" w:hAnsi="Nirmala UI Semilight" w:cs="Nirmala UI Semilight"/>
          <w:b/>
          <w:bCs/>
          <w:sz w:val="24"/>
          <w:szCs w:val="24"/>
        </w:rPr>
        <w:t>Borrowers</w:t>
      </w:r>
    </w:p>
    <w:p w14:paraId="20EC0357" w14:textId="77777777" w:rsidR="00217310" w:rsidRDefault="007C3EC4" w:rsidP="00CF3C73">
      <w:pPr>
        <w:spacing w:line="480" w:lineRule="auto"/>
        <w:rPr>
          <w:rFonts w:ascii="Nirmala UI Semilight" w:hAnsi="Nirmala UI Semilight" w:cs="Nirmala UI Semilight"/>
          <w:sz w:val="24"/>
          <w:szCs w:val="24"/>
        </w:rPr>
      </w:pPr>
      <w:r w:rsidRPr="007C3EC4">
        <w:rPr>
          <w:rFonts w:ascii="Nirmala UI Semilight" w:hAnsi="Nirmala UI Semilight" w:cs="Nirmala UI Semilight"/>
          <w:sz w:val="24"/>
          <w:szCs w:val="24"/>
        </w:rPr>
        <w:t xml:space="preserve">The mobile app, </w:t>
      </w:r>
      <w:r w:rsidRPr="007C3EC4">
        <w:rPr>
          <w:rFonts w:ascii="Nirmala UI Semilight" w:hAnsi="Nirmala UI Semilight" w:cs="Nirmala UI Semilight"/>
          <w:i/>
          <w:iCs/>
          <w:sz w:val="24"/>
          <w:szCs w:val="24"/>
        </w:rPr>
        <w:t>Money Mobile</w:t>
      </w:r>
      <w:r w:rsidRPr="007C3EC4">
        <w:rPr>
          <w:rFonts w:ascii="Nirmala UI Semilight" w:hAnsi="Nirmala UI Semilight" w:cs="Nirmala UI Semilight"/>
          <w:sz w:val="24"/>
          <w:szCs w:val="24"/>
        </w:rPr>
        <w:t xml:space="preserve">, allows </w:t>
      </w:r>
      <w:r>
        <w:rPr>
          <w:rFonts w:ascii="Nirmala UI Semilight" w:hAnsi="Nirmala UI Semilight" w:cs="Nirmala UI Semilight"/>
          <w:sz w:val="24"/>
          <w:szCs w:val="24"/>
        </w:rPr>
        <w:t>these borr</w:t>
      </w:r>
      <w:r w:rsidR="00457F2B">
        <w:rPr>
          <w:rFonts w:ascii="Nirmala UI Semilight" w:hAnsi="Nirmala UI Semilight" w:cs="Nirmala UI Semilight"/>
          <w:sz w:val="24"/>
          <w:szCs w:val="24"/>
        </w:rPr>
        <w:t xml:space="preserve">owers (and potential borrowers) </w:t>
      </w:r>
      <w:r w:rsidRPr="007C3EC4">
        <w:rPr>
          <w:rFonts w:ascii="Nirmala UI Semilight" w:hAnsi="Nirmala UI Semilight" w:cs="Nirmala UI Semilight"/>
          <w:sz w:val="24"/>
          <w:szCs w:val="24"/>
        </w:rPr>
        <w:t>to apply for</w:t>
      </w:r>
      <w:r w:rsidR="00217310">
        <w:rPr>
          <w:rFonts w:ascii="Nirmala UI Semilight" w:hAnsi="Nirmala UI Semilight" w:cs="Nirmala UI Semilight"/>
          <w:sz w:val="24"/>
          <w:szCs w:val="24"/>
        </w:rPr>
        <w:t xml:space="preserve"> </w:t>
      </w:r>
      <w:r w:rsidRPr="007C3EC4">
        <w:rPr>
          <w:rFonts w:ascii="Nirmala UI Semilight" w:hAnsi="Nirmala UI Semilight" w:cs="Nirmala UI Semilight"/>
          <w:sz w:val="24"/>
          <w:szCs w:val="24"/>
        </w:rPr>
        <w:t xml:space="preserve">and track loans through </w:t>
      </w:r>
      <w:r w:rsidRPr="007C3EC4">
        <w:rPr>
          <w:rFonts w:ascii="Nirmala UI Semilight" w:hAnsi="Nirmala UI Semilight" w:cs="Nirmala UI Semilight"/>
          <w:i/>
          <w:iCs/>
          <w:sz w:val="24"/>
          <w:szCs w:val="24"/>
        </w:rPr>
        <w:t>Kiva</w:t>
      </w:r>
      <w:r w:rsidRPr="007C3EC4">
        <w:rPr>
          <w:rFonts w:ascii="Nirmala UI Semilight" w:hAnsi="Nirmala UI Semilight" w:cs="Nirmala UI Semilight"/>
          <w:sz w:val="24"/>
          <w:szCs w:val="24"/>
        </w:rPr>
        <w:t xml:space="preserve">. The majority of loans – over 4000 of them at the time of this article – are given to citizens of Africa and Asia, primarily for agricultural and food-related costs (according to current data at </w:t>
      </w:r>
      <w:r w:rsidRPr="007C3EC4">
        <w:rPr>
          <w:rFonts w:ascii="Nirmala UI Semilight" w:hAnsi="Nirmala UI Semilight" w:cs="Nirmala UI Semilight"/>
          <w:sz w:val="24"/>
          <w:szCs w:val="24"/>
        </w:rPr>
        <w:fldChar w:fldCharType="begin"/>
      </w:r>
      <w:ins w:id="0" w:author="Matt P" w:date="2024-02-15T10:06:00Z">
        <w:r w:rsidRPr="007C3EC4">
          <w:rPr>
            <w:rFonts w:ascii="Nirmala UI Semilight" w:hAnsi="Nirmala UI Semilight" w:cs="Nirmala UI Semilight"/>
            <w:sz w:val="24"/>
            <w:szCs w:val="24"/>
          </w:rPr>
          <w:instrText>HYPERLINK "http://</w:instrText>
        </w:r>
      </w:ins>
      <w:r w:rsidRPr="007C3EC4">
        <w:rPr>
          <w:rFonts w:ascii="Nirmala UI Semilight" w:hAnsi="Nirmala UI Semilight" w:cs="Nirmala UI Semilight"/>
          <w:sz w:val="24"/>
          <w:szCs w:val="24"/>
        </w:rPr>
        <w:instrText>www.kiva.org</w:instrText>
      </w:r>
      <w:ins w:id="1" w:author="Matt P" w:date="2024-02-15T10:06:00Z">
        <w:r w:rsidRPr="007C3EC4">
          <w:rPr>
            <w:rFonts w:ascii="Nirmala UI Semilight" w:hAnsi="Nirmala UI Semilight" w:cs="Nirmala UI Semilight"/>
            <w:sz w:val="24"/>
            <w:szCs w:val="24"/>
          </w:rPr>
          <w:instrText>"</w:instrText>
        </w:r>
      </w:ins>
      <w:r w:rsidRPr="007C3EC4">
        <w:rPr>
          <w:rFonts w:ascii="Nirmala UI Semilight" w:hAnsi="Nirmala UI Semilight" w:cs="Nirmala UI Semilight"/>
          <w:sz w:val="24"/>
          <w:szCs w:val="24"/>
        </w:rPr>
      </w:r>
      <w:r w:rsidRPr="007C3EC4">
        <w:rPr>
          <w:rFonts w:ascii="Nirmala UI Semilight" w:hAnsi="Nirmala UI Semilight" w:cs="Nirmala UI Semilight"/>
          <w:sz w:val="24"/>
          <w:szCs w:val="24"/>
        </w:rPr>
        <w:fldChar w:fldCharType="separate"/>
      </w:r>
      <w:r w:rsidRPr="007C3EC4">
        <w:rPr>
          <w:rStyle w:val="Hyperlink"/>
          <w:rFonts w:ascii="Nirmala UI Semilight" w:hAnsi="Nirmala UI Semilight" w:cs="Nirmala UI Semilight"/>
          <w:sz w:val="24"/>
          <w:szCs w:val="24"/>
        </w:rPr>
        <w:t>www.kiva.org</w:t>
      </w:r>
      <w:r w:rsidRPr="007C3EC4">
        <w:rPr>
          <w:rFonts w:ascii="Nirmala UI Semilight" w:hAnsi="Nirmala UI Semilight" w:cs="Nirmala UI Semilight"/>
          <w:sz w:val="24"/>
          <w:szCs w:val="24"/>
        </w:rPr>
        <w:fldChar w:fldCharType="end"/>
      </w:r>
      <w:r w:rsidRPr="007C3EC4">
        <w:rPr>
          <w:rFonts w:ascii="Nirmala UI Semilight" w:hAnsi="Nirmala UI Semilight" w:cs="Nirmala UI Semilight"/>
          <w:sz w:val="24"/>
          <w:szCs w:val="24"/>
        </w:rPr>
        <w:t>) Because of the current needs and available infrastructure in</w:t>
      </w:r>
      <w:r w:rsidR="009A3443">
        <w:rPr>
          <w:rFonts w:ascii="Nirmala UI Semilight" w:hAnsi="Nirmala UI Semilight" w:cs="Nirmala UI Semilight"/>
          <w:sz w:val="24"/>
          <w:szCs w:val="24"/>
        </w:rPr>
        <w:t xml:space="preserve"> </w:t>
      </w:r>
      <w:r w:rsidRPr="007C3EC4">
        <w:rPr>
          <w:rFonts w:ascii="Nirmala UI Semilight" w:hAnsi="Nirmala UI Semilight" w:cs="Nirmala UI Semilight"/>
          <w:sz w:val="24"/>
          <w:szCs w:val="24"/>
        </w:rPr>
        <w:t xml:space="preserve">impoverished communities </w:t>
      </w:r>
      <w:r w:rsidR="009A3443">
        <w:rPr>
          <w:rFonts w:ascii="Nirmala UI Semilight" w:hAnsi="Nirmala UI Semilight" w:cs="Nirmala UI Semilight"/>
          <w:sz w:val="24"/>
          <w:szCs w:val="24"/>
        </w:rPr>
        <w:t xml:space="preserve">like Asia and Africa </w:t>
      </w:r>
      <w:r w:rsidRPr="007C3EC4">
        <w:rPr>
          <w:rFonts w:ascii="Nirmala UI Semilight" w:hAnsi="Nirmala UI Semilight" w:cs="Nirmala UI Semilight"/>
          <w:sz w:val="24"/>
          <w:szCs w:val="24"/>
        </w:rPr>
        <w:t>(Eurasia Review, n.d.), this app has been designed specifically for users expected to</w:t>
      </w:r>
      <w:r w:rsidR="009A3443">
        <w:rPr>
          <w:rFonts w:ascii="Nirmala UI Semilight" w:hAnsi="Nirmala UI Semilight" w:cs="Nirmala UI Semilight"/>
          <w:sz w:val="24"/>
          <w:szCs w:val="24"/>
        </w:rPr>
        <w:t xml:space="preserve"> access </w:t>
      </w:r>
      <w:r w:rsidRPr="007C3EC4">
        <w:rPr>
          <w:rFonts w:ascii="Nirmala UI Semilight" w:hAnsi="Nirmala UI Semilight" w:cs="Nirmala UI Semilight"/>
          <w:sz w:val="24"/>
          <w:szCs w:val="24"/>
        </w:rPr>
        <w:t>the app on technologically-limited embedded devices (i.e. flip-phones).</w:t>
      </w:r>
      <w:r w:rsidR="00A3262F">
        <w:rPr>
          <w:rFonts w:ascii="Nirmala UI Semilight" w:hAnsi="Nirmala UI Semilight" w:cs="Nirmala UI Semilight"/>
          <w:sz w:val="24"/>
          <w:szCs w:val="24"/>
        </w:rPr>
        <w:t xml:space="preserve"> The Borrower app wireframe</w:t>
      </w:r>
      <w:r w:rsidR="003F405E">
        <w:rPr>
          <w:rFonts w:ascii="Nirmala UI Semilight" w:hAnsi="Nirmala UI Semilight" w:cs="Nirmala UI Semilight"/>
          <w:sz w:val="24"/>
          <w:szCs w:val="24"/>
        </w:rPr>
        <w:t xml:space="preserve"> is </w:t>
      </w:r>
      <w:r w:rsidR="003F405E">
        <w:rPr>
          <w:rFonts w:ascii="Nirmala UI Semilight" w:hAnsi="Nirmala UI Semilight" w:cs="Nirmala UI Semilight"/>
          <w:sz w:val="24"/>
          <w:szCs w:val="24"/>
        </w:rPr>
        <w:lastRenderedPageBreak/>
        <w:t>included in the attached file</w:t>
      </w:r>
      <w:r w:rsidR="00831025">
        <w:rPr>
          <w:rFonts w:ascii="Nirmala UI Semilight" w:hAnsi="Nirmala UI Semilight" w:cs="Nirmala UI Semilight"/>
          <w:sz w:val="24"/>
          <w:szCs w:val="24"/>
        </w:rPr>
        <w:t xml:space="preserve"> entitled</w:t>
      </w:r>
      <w:r w:rsidR="00FA150F">
        <w:rPr>
          <w:rFonts w:ascii="Nirmala UI Semilight" w:hAnsi="Nirmala UI Semilight" w:cs="Nirmala UI Semilight"/>
          <w:sz w:val="24"/>
          <w:szCs w:val="24"/>
        </w:rPr>
        <w:t xml:space="preserve"> </w:t>
      </w:r>
      <w:r w:rsidR="00155619" w:rsidRPr="00831025">
        <w:rPr>
          <w:rFonts w:ascii="Nirmala UI Semilight" w:hAnsi="Nirmala UI Semilight" w:cs="Nirmala UI Semilight"/>
          <w:sz w:val="24"/>
          <w:szCs w:val="24"/>
        </w:rPr>
        <w:t>"</w:t>
      </w:r>
      <w:r w:rsidR="00155619" w:rsidRPr="00831025">
        <w:rPr>
          <w:rFonts w:ascii="Nirmala UI Semilight" w:hAnsi="Nirmala UI Semilight" w:cs="Nirmala UI Semilight"/>
          <w:i/>
          <w:iCs/>
          <w:sz w:val="24"/>
          <w:szCs w:val="24"/>
        </w:rPr>
        <w:t>Module 7 - Project 3 (Money Mobile (Kiva) Wireframe).png</w:t>
      </w:r>
      <w:r w:rsidR="00155619" w:rsidRPr="00831025">
        <w:rPr>
          <w:rFonts w:ascii="Nirmala UI Semilight" w:hAnsi="Nirmala UI Semilight" w:cs="Nirmala UI Semilight"/>
          <w:sz w:val="24"/>
          <w:szCs w:val="24"/>
        </w:rPr>
        <w:t>"</w:t>
      </w:r>
      <w:r w:rsidR="003F405E">
        <w:rPr>
          <w:rFonts w:ascii="Nirmala UI Semilight" w:hAnsi="Nirmala UI Semilight" w:cs="Nirmala UI Semilight"/>
          <w:sz w:val="24"/>
          <w:szCs w:val="24"/>
        </w:rPr>
        <w:t>.</w:t>
      </w:r>
    </w:p>
    <w:p w14:paraId="71761FC2" w14:textId="268D6925" w:rsidR="00CF3C73" w:rsidRPr="006F7139" w:rsidRDefault="00CF3C73" w:rsidP="00CF3C73">
      <w:pPr>
        <w:spacing w:line="480" w:lineRule="auto"/>
        <w:rPr>
          <w:rFonts w:ascii="Nirmala UI Semilight" w:hAnsi="Nirmala UI Semilight" w:cs="Nirmala UI Semilight"/>
          <w:b/>
          <w:bCs/>
          <w:sz w:val="25"/>
          <w:szCs w:val="25"/>
        </w:rPr>
      </w:pPr>
      <w:r w:rsidRPr="006F7139">
        <w:rPr>
          <w:rFonts w:ascii="Nirmala UI Semilight" w:hAnsi="Nirmala UI Semilight" w:cs="Nirmala UI Semilight"/>
          <w:b/>
          <w:bCs/>
          <w:sz w:val="25"/>
          <w:szCs w:val="25"/>
        </w:rPr>
        <w:t>User Interface (UI)</w:t>
      </w:r>
    </w:p>
    <w:p w14:paraId="63103F7B" w14:textId="2F99B25F" w:rsidR="00E75469" w:rsidRDefault="00CF3C73" w:rsidP="00E75469">
      <w:pPr>
        <w:spacing w:line="480" w:lineRule="auto"/>
        <w:ind w:firstLine="720"/>
        <w:rPr>
          <w:rFonts w:ascii="Nirmala UI Semilight" w:hAnsi="Nirmala UI Semilight" w:cs="Nirmala UI Semilight"/>
          <w:sz w:val="25"/>
          <w:szCs w:val="25"/>
        </w:rPr>
      </w:pPr>
      <w:r w:rsidRPr="006F7139">
        <w:rPr>
          <w:rFonts w:ascii="Nirmala UI Semilight" w:hAnsi="Nirmala UI Semilight" w:cs="Nirmala UI Semilight"/>
          <w:sz w:val="25"/>
          <w:szCs w:val="25"/>
        </w:rPr>
        <w:t xml:space="preserve">The </w:t>
      </w:r>
      <w:r w:rsidRPr="006F7139">
        <w:rPr>
          <w:rFonts w:ascii="Nirmala UI Semilight" w:hAnsi="Nirmala UI Semilight" w:cs="Nirmala UI Semilight"/>
          <w:i/>
          <w:iCs/>
          <w:sz w:val="25"/>
          <w:szCs w:val="25"/>
        </w:rPr>
        <w:t>Money Mobile</w:t>
      </w:r>
      <w:r w:rsidRPr="006F7139">
        <w:rPr>
          <w:rFonts w:ascii="Nirmala UI Semilight" w:hAnsi="Nirmala UI Semilight" w:cs="Nirmala UI Semilight"/>
          <w:sz w:val="25"/>
          <w:szCs w:val="25"/>
        </w:rPr>
        <w:t xml:space="preserve"> app</w:t>
      </w:r>
      <w:r w:rsidR="009B40C8">
        <w:rPr>
          <w:rFonts w:ascii="Nirmala UI Semilight" w:hAnsi="Nirmala UI Semilight" w:cs="Nirmala UI Semilight"/>
          <w:sz w:val="25"/>
          <w:szCs w:val="25"/>
        </w:rPr>
        <w:t xml:space="preserve"> will be created using a responsive and reactive layout, so if a landscape orientation is </w:t>
      </w:r>
      <w:r w:rsidR="00427554">
        <w:rPr>
          <w:rFonts w:ascii="Nirmala UI Semilight" w:hAnsi="Nirmala UI Semilight" w:cs="Nirmala UI Semilight"/>
          <w:sz w:val="25"/>
          <w:szCs w:val="25"/>
        </w:rPr>
        <w:t xml:space="preserve">used, </w:t>
      </w:r>
      <w:r w:rsidR="000F57F9">
        <w:rPr>
          <w:rFonts w:ascii="Nirmala UI Semilight" w:hAnsi="Nirmala UI Semilight" w:cs="Nirmala UI Semilight"/>
          <w:sz w:val="25"/>
          <w:szCs w:val="25"/>
        </w:rPr>
        <w:t xml:space="preserve">UI elements will scale and </w:t>
      </w:r>
      <w:r w:rsidR="00647A8A">
        <w:rPr>
          <w:rFonts w:ascii="Nirmala UI Semilight" w:hAnsi="Nirmala UI Semilight" w:cs="Nirmala UI Semilight"/>
          <w:sz w:val="25"/>
          <w:szCs w:val="25"/>
        </w:rPr>
        <w:t>re</w:t>
      </w:r>
      <w:r w:rsidR="000F57F9">
        <w:rPr>
          <w:rFonts w:ascii="Nirmala UI Semilight" w:hAnsi="Nirmala UI Semilight" w:cs="Nirmala UI Semilight"/>
          <w:sz w:val="25"/>
          <w:szCs w:val="25"/>
        </w:rPr>
        <w:t xml:space="preserve">position </w:t>
      </w:r>
      <w:r w:rsidR="00647A8A">
        <w:rPr>
          <w:rFonts w:ascii="Nirmala UI Semilight" w:hAnsi="Nirmala UI Semilight" w:cs="Nirmala UI Semilight"/>
          <w:sz w:val="25"/>
          <w:szCs w:val="25"/>
        </w:rPr>
        <w:t>accordingly</w:t>
      </w:r>
      <w:r w:rsidR="000F57F9">
        <w:rPr>
          <w:rFonts w:ascii="Nirmala UI Semilight" w:hAnsi="Nirmala UI Semilight" w:cs="Nirmala UI Semilight"/>
          <w:sz w:val="25"/>
          <w:szCs w:val="25"/>
        </w:rPr>
        <w:t>. The app will also</w:t>
      </w:r>
      <w:r w:rsidRPr="006F7139">
        <w:rPr>
          <w:rFonts w:ascii="Nirmala UI Semilight" w:hAnsi="Nirmala UI Semilight" w:cs="Nirmala UI Semilight"/>
          <w:sz w:val="25"/>
          <w:szCs w:val="25"/>
        </w:rPr>
        <w:t xml:space="preserve"> include the </w:t>
      </w:r>
      <w:r w:rsidRPr="006F7139">
        <w:rPr>
          <w:rFonts w:ascii="Nirmala UI Semilight" w:hAnsi="Nirmala UI Semilight" w:cs="Nirmala UI Semilight"/>
          <w:i/>
          <w:iCs/>
          <w:sz w:val="25"/>
          <w:szCs w:val="25"/>
        </w:rPr>
        <w:t>Kiva</w:t>
      </w:r>
      <w:r w:rsidRPr="006F7139">
        <w:rPr>
          <w:rFonts w:ascii="Nirmala UI Semilight" w:hAnsi="Nirmala UI Semilight" w:cs="Nirmala UI Semilight"/>
          <w:sz w:val="25"/>
          <w:szCs w:val="25"/>
        </w:rPr>
        <w:t xml:space="preserve"> logo on the left-end of the status bar, located at the top of each screen, which acts as a hyperlink to </w:t>
      </w:r>
      <w:hyperlink r:id="rId7" w:history="1">
        <w:r w:rsidR="00831025" w:rsidRPr="00894625">
          <w:rPr>
            <w:rStyle w:val="Hyperlink"/>
            <w:rFonts w:ascii="Nirmala UI Semilight" w:hAnsi="Nirmala UI Semilight" w:cs="Nirmala UI Semilight"/>
            <w:sz w:val="25"/>
            <w:szCs w:val="25"/>
          </w:rPr>
          <w:t>www.kiva.org</w:t>
        </w:r>
      </w:hyperlink>
      <w:r w:rsidR="00144380">
        <w:rPr>
          <w:rFonts w:ascii="Nirmala UI Semilight" w:hAnsi="Nirmala UI Semilight" w:cs="Nirmala UI Semilight"/>
          <w:sz w:val="25"/>
          <w:szCs w:val="25"/>
        </w:rPr>
        <w:t xml:space="preserve"> and gives a satisfying “click” when pressed.</w:t>
      </w:r>
      <w:r w:rsidRPr="006F7139">
        <w:rPr>
          <w:rFonts w:ascii="Nirmala UI Semilight" w:hAnsi="Nirmala UI Semilight" w:cs="Nirmala UI Semilight"/>
          <w:sz w:val="25"/>
          <w:szCs w:val="25"/>
        </w:rPr>
        <w:t xml:space="preserve"> “Money Mobile” text will appear centered on the status bar, using a stylized font specific to the </w:t>
      </w:r>
      <w:r w:rsidRPr="006F7139">
        <w:rPr>
          <w:rFonts w:ascii="Nirmala UI Semilight" w:hAnsi="Nirmala UI Semilight" w:cs="Nirmala UI Semilight"/>
          <w:i/>
          <w:iCs/>
          <w:sz w:val="25"/>
          <w:szCs w:val="25"/>
        </w:rPr>
        <w:t>Mobile Money</w:t>
      </w:r>
      <w:r w:rsidRPr="006F7139">
        <w:rPr>
          <w:rFonts w:ascii="Nirmala UI Semilight" w:hAnsi="Nirmala UI Semilight" w:cs="Nirmala UI Semilight"/>
          <w:sz w:val="25"/>
          <w:szCs w:val="25"/>
        </w:rPr>
        <w:t xml:space="preserve"> brand. All other text will use a normal Sans/Serif font to provide consistency with Android OS (Material Design, n.d.).</w:t>
      </w:r>
    </w:p>
    <w:p w14:paraId="6CC80BF1" w14:textId="3657D842" w:rsidR="00C455CD" w:rsidRPr="0013129D" w:rsidRDefault="007F68BA" w:rsidP="00E75469">
      <w:pPr>
        <w:spacing w:line="480" w:lineRule="auto"/>
        <w:ind w:firstLine="720"/>
        <w:rPr>
          <w:rFonts w:ascii="Nirmala UI Semilight" w:hAnsi="Nirmala UI Semilight" w:cs="Nirmala UI Semilight"/>
          <w:sz w:val="25"/>
          <w:szCs w:val="25"/>
        </w:rPr>
      </w:pPr>
      <w:r>
        <w:rPr>
          <w:rFonts w:ascii="Nirmala UI Semilight" w:hAnsi="Nirmala UI Semilight" w:cs="Nirmala UI Semilight"/>
          <w:sz w:val="25"/>
          <w:szCs w:val="25"/>
        </w:rPr>
        <w:t>On the bottom of each screen (far-right end),</w:t>
      </w:r>
      <w:r w:rsidR="00CF3C73" w:rsidRPr="006F7139">
        <w:rPr>
          <w:rFonts w:ascii="Nirmala UI Semilight" w:hAnsi="Nirmala UI Semilight" w:cs="Nirmala UI Semilight"/>
          <w:sz w:val="25"/>
          <w:szCs w:val="25"/>
        </w:rPr>
        <w:t xml:space="preserve"> a menu icon (three vertical dots)</w:t>
      </w:r>
      <w:r>
        <w:rPr>
          <w:rFonts w:ascii="Nirmala UI Semilight" w:hAnsi="Nirmala UI Semilight" w:cs="Nirmala UI Semilight"/>
          <w:sz w:val="25"/>
          <w:szCs w:val="25"/>
        </w:rPr>
        <w:t xml:space="preserve"> appears as a shortcut to</w:t>
      </w:r>
      <w:r w:rsidR="00CF3C73" w:rsidRPr="006F7139">
        <w:rPr>
          <w:rFonts w:ascii="Nirmala UI Semilight" w:hAnsi="Nirmala UI Semilight" w:cs="Nirmala UI Semilight"/>
          <w:sz w:val="25"/>
          <w:szCs w:val="25"/>
        </w:rPr>
        <w:t xml:space="preserve"> the menu/settings </w:t>
      </w:r>
      <w:r>
        <w:rPr>
          <w:rFonts w:ascii="Nirmala UI Semilight" w:hAnsi="Nirmala UI Semilight" w:cs="Nirmala UI Semilight"/>
          <w:sz w:val="25"/>
          <w:szCs w:val="25"/>
        </w:rPr>
        <w:t xml:space="preserve">as </w:t>
      </w:r>
      <w:r w:rsidR="00CF3C73" w:rsidRPr="006F7139">
        <w:rPr>
          <w:rFonts w:ascii="Nirmala UI Semilight" w:hAnsi="Nirmala UI Semilight" w:cs="Nirmala UI Semilight"/>
          <w:sz w:val="25"/>
          <w:szCs w:val="25"/>
        </w:rPr>
        <w:t xml:space="preserve">recommended </w:t>
      </w:r>
      <w:r>
        <w:rPr>
          <w:rFonts w:ascii="Nirmala UI Semilight" w:hAnsi="Nirmala UI Semilight" w:cs="Nirmala UI Semilight"/>
          <w:sz w:val="25"/>
          <w:szCs w:val="25"/>
        </w:rPr>
        <w:t xml:space="preserve">by Google (n.d.) </w:t>
      </w:r>
      <w:r w:rsidR="00CF3C73" w:rsidRPr="006F7139">
        <w:rPr>
          <w:rFonts w:ascii="Nirmala UI Semilight" w:hAnsi="Nirmala UI Semilight" w:cs="Nirmala UI Semilight"/>
          <w:sz w:val="25"/>
          <w:szCs w:val="25"/>
        </w:rPr>
        <w:t xml:space="preserve">for </w:t>
      </w:r>
      <w:r>
        <w:rPr>
          <w:rFonts w:ascii="Nirmala UI Semilight" w:hAnsi="Nirmala UI Semilight" w:cs="Nirmala UI Semilight"/>
          <w:sz w:val="25"/>
          <w:szCs w:val="25"/>
        </w:rPr>
        <w:t xml:space="preserve">the </w:t>
      </w:r>
      <w:r w:rsidR="00CF3C73" w:rsidRPr="006F7139">
        <w:rPr>
          <w:rFonts w:ascii="Nirmala UI Semilight" w:hAnsi="Nirmala UI Semilight" w:cs="Nirmala UI Semilight"/>
          <w:sz w:val="25"/>
          <w:szCs w:val="25"/>
        </w:rPr>
        <w:t>Android</w:t>
      </w:r>
      <w:r>
        <w:rPr>
          <w:rFonts w:ascii="Nirmala UI Semilight" w:hAnsi="Nirmala UI Semilight" w:cs="Nirmala UI Semilight"/>
          <w:sz w:val="25"/>
          <w:szCs w:val="25"/>
        </w:rPr>
        <w:t xml:space="preserve"> OS</w:t>
      </w:r>
      <w:r w:rsidR="00CF3C73" w:rsidRPr="006F7139">
        <w:rPr>
          <w:rFonts w:ascii="Nirmala UI Semilight" w:hAnsi="Nirmala UI Semilight" w:cs="Nirmala UI Semilight"/>
          <w:sz w:val="25"/>
          <w:szCs w:val="25"/>
        </w:rPr>
        <w:t xml:space="preserve">. The menu will allow a pop-up dialog to display with an account icon and text link that </w:t>
      </w:r>
      <w:r w:rsidR="0021661B">
        <w:rPr>
          <w:rFonts w:ascii="Nirmala UI Semilight" w:hAnsi="Nirmala UI Semilight" w:cs="Nirmala UI Semilight"/>
          <w:sz w:val="25"/>
          <w:szCs w:val="25"/>
        </w:rPr>
        <w:t xml:space="preserve">each </w:t>
      </w:r>
      <w:r w:rsidR="00CF3C73" w:rsidRPr="006F7139">
        <w:rPr>
          <w:rFonts w:ascii="Nirmala UI Semilight" w:hAnsi="Nirmala UI Semilight" w:cs="Nirmala UI Semilight"/>
          <w:sz w:val="25"/>
          <w:szCs w:val="25"/>
        </w:rPr>
        <w:t xml:space="preserve">navigate to </w:t>
      </w:r>
      <w:r w:rsidR="0021661B">
        <w:rPr>
          <w:rFonts w:ascii="Nirmala UI Semilight" w:hAnsi="Nirmala UI Semilight" w:cs="Nirmala UI Semilight"/>
          <w:sz w:val="25"/>
          <w:szCs w:val="25"/>
        </w:rPr>
        <w:t xml:space="preserve">the </w:t>
      </w:r>
      <w:r w:rsidR="0021661B" w:rsidRPr="0021661B">
        <w:rPr>
          <w:rFonts w:ascii="Nirmala UI Semilight" w:hAnsi="Nirmala UI Semilight" w:cs="Nirmala UI Semilight"/>
          <w:i/>
          <w:iCs/>
          <w:sz w:val="25"/>
          <w:szCs w:val="25"/>
        </w:rPr>
        <w:t>Kiva</w:t>
      </w:r>
      <w:r w:rsidR="00CF3C73" w:rsidRPr="006F7139">
        <w:rPr>
          <w:rFonts w:ascii="Nirmala UI Semilight" w:hAnsi="Nirmala UI Semilight" w:cs="Nirmala UI Semilight"/>
          <w:sz w:val="25"/>
          <w:szCs w:val="25"/>
        </w:rPr>
        <w:t xml:space="preserve"> account screen, as well as a light/dark mode toggle switch, which defaults to the current system settings</w:t>
      </w:r>
      <w:r w:rsidR="00DF3161">
        <w:rPr>
          <w:rFonts w:ascii="Nirmala UI Semilight" w:hAnsi="Nirmala UI Semilight" w:cs="Nirmala UI Semilight"/>
          <w:sz w:val="25"/>
          <w:szCs w:val="25"/>
        </w:rPr>
        <w:t xml:space="preserve"> and provides a high-pitch and low-pitch “click” when turning dark mode on and off, respectively</w:t>
      </w:r>
      <w:r w:rsidR="00CF3C73" w:rsidRPr="006F7139">
        <w:rPr>
          <w:rFonts w:ascii="Nirmala UI Semilight" w:hAnsi="Nirmala UI Semilight" w:cs="Nirmala UI Semilight"/>
          <w:sz w:val="25"/>
          <w:szCs w:val="25"/>
        </w:rPr>
        <w:t xml:space="preserve">. The color scheme will match </w:t>
      </w:r>
      <w:r w:rsidR="00CF3C73" w:rsidRPr="006F7139">
        <w:rPr>
          <w:rFonts w:ascii="Nirmala UI Semilight" w:hAnsi="Nirmala UI Semilight" w:cs="Nirmala UI Semilight"/>
          <w:i/>
          <w:iCs/>
          <w:sz w:val="25"/>
          <w:szCs w:val="25"/>
        </w:rPr>
        <w:t>Kiva</w:t>
      </w:r>
      <w:r w:rsidR="00CF3C73" w:rsidRPr="006F7139">
        <w:rPr>
          <w:rFonts w:ascii="Nirmala UI Semilight" w:hAnsi="Nirmala UI Semilight" w:cs="Nirmala UI Semilight"/>
          <w:sz w:val="25"/>
          <w:szCs w:val="25"/>
        </w:rPr>
        <w:t xml:space="preserve">’s dark/light green branding colors, as allowed by the </w:t>
      </w:r>
      <w:r w:rsidR="00CF3C73" w:rsidRPr="006F7139">
        <w:rPr>
          <w:rFonts w:ascii="Nirmala UI Semilight" w:hAnsi="Nirmala UI Semilight" w:cs="Nirmala UI Semilight"/>
          <w:i/>
          <w:iCs/>
          <w:sz w:val="25"/>
          <w:szCs w:val="25"/>
        </w:rPr>
        <w:t>Kiva</w:t>
      </w:r>
      <w:r w:rsidR="00CF3C73" w:rsidRPr="006F7139">
        <w:rPr>
          <w:rFonts w:ascii="Nirmala UI Semilight" w:hAnsi="Nirmala UI Semilight" w:cs="Nirmala UI Semilight"/>
          <w:sz w:val="25"/>
          <w:szCs w:val="25"/>
        </w:rPr>
        <w:t xml:space="preserve"> Code of Conduct (Kiva, n.d.).</w:t>
      </w:r>
      <w:r w:rsidR="00C455CD">
        <w:rPr>
          <w:rFonts w:ascii="Nirmala UI Semilight" w:hAnsi="Nirmala UI Semilight" w:cs="Nirmala UI Semilight"/>
          <w:sz w:val="25"/>
          <w:szCs w:val="25"/>
        </w:rPr>
        <w:t xml:space="preserve"> </w:t>
      </w:r>
      <w:r w:rsidR="008F0C4B">
        <w:rPr>
          <w:rFonts w:ascii="Nirmala UI Semilight" w:hAnsi="Nirmala UI Semilight" w:cs="Nirmala UI Semilight"/>
          <w:sz w:val="25"/>
          <w:szCs w:val="25"/>
        </w:rPr>
        <w:t>Turning on dark mode interchanges the primary and accent colors and inverts any black/gray/white text and background color.</w:t>
      </w:r>
      <w:r w:rsidR="00082D03">
        <w:rPr>
          <w:rFonts w:ascii="Nirmala UI Semilight" w:hAnsi="Nirmala UI Semilight" w:cs="Nirmala UI Semilight"/>
          <w:sz w:val="25"/>
          <w:szCs w:val="25"/>
        </w:rPr>
        <w:t xml:space="preserve"> Finally, a “Back” and </w:t>
      </w:r>
      <w:r w:rsidR="00082D03">
        <w:rPr>
          <w:rFonts w:ascii="Nirmala UI Semilight" w:hAnsi="Nirmala UI Semilight" w:cs="Nirmala UI Semilight"/>
          <w:sz w:val="25"/>
          <w:szCs w:val="25"/>
        </w:rPr>
        <w:lastRenderedPageBreak/>
        <w:t xml:space="preserve">“Donate” link (left-to-right) will appear at the bottom of the menu dialog. </w:t>
      </w:r>
      <w:r w:rsidR="0013129D">
        <w:rPr>
          <w:rFonts w:ascii="Nirmala UI Semilight" w:hAnsi="Nirmala UI Semilight" w:cs="Nirmala UI Semilight"/>
          <w:sz w:val="25"/>
          <w:szCs w:val="25"/>
        </w:rPr>
        <w:t xml:space="preserve">Selecting the “Donate” link navigates the user to the </w:t>
      </w:r>
      <w:r w:rsidR="0013129D">
        <w:rPr>
          <w:rFonts w:ascii="Nirmala UI Semilight" w:hAnsi="Nirmala UI Semilight" w:cs="Nirmala UI Semilight"/>
          <w:i/>
          <w:iCs/>
          <w:sz w:val="25"/>
          <w:szCs w:val="25"/>
        </w:rPr>
        <w:t>Kiva</w:t>
      </w:r>
      <w:r w:rsidR="0013129D">
        <w:rPr>
          <w:rFonts w:ascii="Nirmala UI Semilight" w:hAnsi="Nirmala UI Semilight" w:cs="Nirmala UI Semilight"/>
          <w:sz w:val="25"/>
          <w:szCs w:val="25"/>
        </w:rPr>
        <w:t xml:space="preserve"> donation screen</w:t>
      </w:r>
      <w:r w:rsidR="00540657">
        <w:rPr>
          <w:rFonts w:ascii="Nirmala UI Semilight" w:hAnsi="Nirmala UI Semilight" w:cs="Nirmala UI Semilight"/>
          <w:sz w:val="25"/>
          <w:szCs w:val="25"/>
        </w:rPr>
        <w:t xml:space="preserve"> to help support </w:t>
      </w:r>
      <w:r w:rsidR="00540657">
        <w:rPr>
          <w:rFonts w:ascii="Nirmala UI Semilight" w:hAnsi="Nirmala UI Semilight" w:cs="Nirmala UI Semilight"/>
          <w:i/>
          <w:iCs/>
          <w:sz w:val="25"/>
          <w:szCs w:val="25"/>
        </w:rPr>
        <w:t>Kiva</w:t>
      </w:r>
      <w:r w:rsidR="00540657">
        <w:rPr>
          <w:rFonts w:ascii="Nirmala UI Semilight" w:hAnsi="Nirmala UI Semilight" w:cs="Nirmala UI Semilight"/>
          <w:sz w:val="25"/>
          <w:szCs w:val="25"/>
        </w:rPr>
        <w:t>’s crowdsourcing model</w:t>
      </w:r>
      <w:r w:rsidR="0013129D">
        <w:rPr>
          <w:rFonts w:ascii="Nirmala UI Semilight" w:hAnsi="Nirmala UI Semilight" w:cs="Nirmala UI Semilight"/>
          <w:sz w:val="25"/>
          <w:szCs w:val="25"/>
        </w:rPr>
        <w:t xml:space="preserve">. The “Back” button simply closes the dialog and navigates back to the </w:t>
      </w:r>
      <w:r w:rsidR="00FB7A16">
        <w:rPr>
          <w:rFonts w:ascii="Nirmala UI Semilight" w:hAnsi="Nirmala UI Semilight" w:cs="Nirmala UI Semilight"/>
          <w:sz w:val="25"/>
          <w:szCs w:val="25"/>
        </w:rPr>
        <w:t>previous</w:t>
      </w:r>
      <w:r w:rsidR="0013129D">
        <w:rPr>
          <w:rFonts w:ascii="Nirmala UI Semilight" w:hAnsi="Nirmala UI Semilight" w:cs="Nirmala UI Semilight"/>
          <w:sz w:val="25"/>
          <w:szCs w:val="25"/>
        </w:rPr>
        <w:t xml:space="preserve"> screen. </w:t>
      </w:r>
    </w:p>
    <w:p w14:paraId="5BAD5AEC" w14:textId="079B7D74" w:rsidR="00CF3C73" w:rsidRDefault="001952E5" w:rsidP="003938E2">
      <w:pPr>
        <w:spacing w:line="480" w:lineRule="auto"/>
        <w:rPr>
          <w:rFonts w:ascii="Nirmala UI Semilight" w:hAnsi="Nirmala UI Semilight" w:cs="Nirmala UI Semilight"/>
          <w:b/>
          <w:bCs/>
          <w:sz w:val="25"/>
          <w:szCs w:val="25"/>
        </w:rPr>
      </w:pPr>
      <w:r>
        <w:rPr>
          <w:rFonts w:ascii="Nirmala UI Semilight" w:hAnsi="Nirmala UI Semilight" w:cs="Nirmala UI Semilight"/>
          <w:b/>
          <w:bCs/>
          <w:sz w:val="25"/>
          <w:szCs w:val="25"/>
        </w:rPr>
        <w:t>Login Screen</w:t>
      </w:r>
    </w:p>
    <w:p w14:paraId="779C9AC1" w14:textId="68A64DB4" w:rsidR="00CE1FF4" w:rsidRPr="00BA284E" w:rsidRDefault="00157FDC" w:rsidP="003938E2">
      <w:pPr>
        <w:spacing w:line="480" w:lineRule="auto"/>
        <w:rPr>
          <w:rFonts w:ascii="Nirmala UI Semilight" w:hAnsi="Nirmala UI Semilight" w:cs="Nirmala UI Semilight"/>
          <w:sz w:val="25"/>
          <w:szCs w:val="25"/>
        </w:rPr>
      </w:pPr>
      <w:r>
        <w:rPr>
          <w:rFonts w:ascii="Nirmala UI Semilight" w:hAnsi="Nirmala UI Semilight" w:cs="Nirmala UI Semilight"/>
          <w:sz w:val="25"/>
          <w:szCs w:val="25"/>
        </w:rPr>
        <w:tab/>
        <w:t>The login screen consists of “Login” in large</w:t>
      </w:r>
      <w:r w:rsidR="00FC1053">
        <w:rPr>
          <w:rFonts w:ascii="Nirmala UI Semilight" w:hAnsi="Nirmala UI Semilight" w:cs="Nirmala UI Semilight"/>
          <w:sz w:val="25"/>
          <w:szCs w:val="25"/>
        </w:rPr>
        <w:t>,</w:t>
      </w:r>
      <w:r>
        <w:rPr>
          <w:rFonts w:ascii="Nirmala UI Semilight" w:hAnsi="Nirmala UI Semilight" w:cs="Nirmala UI Semilight"/>
          <w:sz w:val="25"/>
          <w:szCs w:val="25"/>
        </w:rPr>
        <w:t xml:space="preserve"> stylized text, followed by “To access your </w:t>
      </w:r>
      <w:r>
        <w:rPr>
          <w:rFonts w:ascii="Nirmala UI Semilight" w:hAnsi="Nirmala UI Semilight" w:cs="Nirmala UI Semilight"/>
          <w:i/>
          <w:iCs/>
          <w:sz w:val="25"/>
          <w:szCs w:val="25"/>
        </w:rPr>
        <w:t>Kiva</w:t>
      </w:r>
      <w:r>
        <w:rPr>
          <w:rFonts w:ascii="Nirmala UI Semilight" w:hAnsi="Nirmala UI Semilight" w:cs="Nirmala UI Semilight"/>
          <w:sz w:val="25"/>
          <w:szCs w:val="25"/>
        </w:rPr>
        <w:t xml:space="preserve"> account” underneath in </w:t>
      </w:r>
      <w:r w:rsidR="00FC1053">
        <w:rPr>
          <w:rFonts w:ascii="Nirmala UI Semilight" w:hAnsi="Nirmala UI Semilight" w:cs="Nirmala UI Semilight"/>
          <w:sz w:val="25"/>
          <w:szCs w:val="25"/>
        </w:rPr>
        <w:t>smaller text. Down farther, a “Username” label and text entry box appear above a “Forgot Username” link</w:t>
      </w:r>
      <w:r w:rsidR="00001281">
        <w:rPr>
          <w:rFonts w:ascii="Nirmala UI Semilight" w:hAnsi="Nirmala UI Semilight" w:cs="Nirmala UI Semilight"/>
          <w:sz w:val="25"/>
          <w:szCs w:val="25"/>
        </w:rPr>
        <w:t>. This is followed by a “Password” label and text entry box, which obscures the input text, as well as a “Forgot Password” link. Finally</w:t>
      </w:r>
      <w:r w:rsidR="005B4DA7">
        <w:rPr>
          <w:rFonts w:ascii="Nirmala UI Semilight" w:hAnsi="Nirmala UI Semilight" w:cs="Nirmala UI Semilight"/>
          <w:sz w:val="25"/>
          <w:szCs w:val="25"/>
        </w:rPr>
        <w:t>,</w:t>
      </w:r>
      <w:r w:rsidR="00001281">
        <w:rPr>
          <w:rFonts w:ascii="Nirmala UI Semilight" w:hAnsi="Nirmala UI Semilight" w:cs="Nirmala UI Semilight"/>
          <w:sz w:val="25"/>
          <w:szCs w:val="25"/>
        </w:rPr>
        <w:t xml:space="preserve"> a “Submit” button </w:t>
      </w:r>
      <w:r w:rsidR="008904EA">
        <w:rPr>
          <w:rFonts w:ascii="Nirmala UI Semilight" w:hAnsi="Nirmala UI Semilight" w:cs="Nirmala UI Semilight"/>
          <w:sz w:val="25"/>
          <w:szCs w:val="25"/>
        </w:rPr>
        <w:t>to s</w:t>
      </w:r>
      <w:r w:rsidR="00147FBA">
        <w:rPr>
          <w:rFonts w:ascii="Nirmala UI Semilight" w:hAnsi="Nirmala UI Semilight" w:cs="Nirmala UI Semilight"/>
          <w:sz w:val="25"/>
          <w:szCs w:val="25"/>
        </w:rPr>
        <w:t>ubmit the login credentials</w:t>
      </w:r>
      <w:r w:rsidR="00C01B7E">
        <w:rPr>
          <w:rFonts w:ascii="Nirmala UI Semilight" w:hAnsi="Nirmala UI Semilight" w:cs="Nirmala UI Semilight"/>
          <w:sz w:val="25"/>
          <w:szCs w:val="25"/>
        </w:rPr>
        <w:t xml:space="preserve"> </w:t>
      </w:r>
      <w:r w:rsidR="00147FBA">
        <w:rPr>
          <w:rFonts w:ascii="Nirmala UI Semilight" w:hAnsi="Nirmala UI Semilight" w:cs="Nirmala UI Semilight"/>
          <w:sz w:val="25"/>
          <w:szCs w:val="25"/>
        </w:rPr>
        <w:t xml:space="preserve">to </w:t>
      </w:r>
      <w:r w:rsidR="00147FBA">
        <w:rPr>
          <w:rFonts w:ascii="Nirmala UI Semilight" w:hAnsi="Nirmala UI Semilight" w:cs="Nirmala UI Semilight"/>
          <w:i/>
          <w:iCs/>
          <w:sz w:val="25"/>
          <w:szCs w:val="25"/>
        </w:rPr>
        <w:t>Kiva</w:t>
      </w:r>
      <w:r w:rsidR="00147FBA">
        <w:rPr>
          <w:rFonts w:ascii="Nirmala UI Semilight" w:hAnsi="Nirmala UI Semilight" w:cs="Nirmala UI Semilight"/>
          <w:sz w:val="25"/>
          <w:szCs w:val="25"/>
        </w:rPr>
        <w:t xml:space="preserve">’s database servers, </w:t>
      </w:r>
      <w:r w:rsidR="008904EA">
        <w:rPr>
          <w:rFonts w:ascii="Nirmala UI Semilight" w:hAnsi="Nirmala UI Semilight" w:cs="Nirmala UI Semilight"/>
          <w:sz w:val="25"/>
          <w:szCs w:val="25"/>
        </w:rPr>
        <w:t xml:space="preserve">via </w:t>
      </w:r>
      <w:r w:rsidR="00147FBA">
        <w:rPr>
          <w:rFonts w:ascii="Nirmala UI Semilight" w:hAnsi="Nirmala UI Semilight" w:cs="Nirmala UI Semilight"/>
          <w:sz w:val="25"/>
          <w:szCs w:val="25"/>
        </w:rPr>
        <w:t xml:space="preserve">the </w:t>
      </w:r>
      <w:r w:rsidR="00147FBA">
        <w:rPr>
          <w:rFonts w:ascii="Nirmala UI Semilight" w:hAnsi="Nirmala UI Semilight" w:cs="Nirmala UI Semilight"/>
          <w:i/>
          <w:iCs/>
          <w:sz w:val="25"/>
          <w:szCs w:val="25"/>
        </w:rPr>
        <w:t>Kiva</w:t>
      </w:r>
      <w:r w:rsidR="00147FBA">
        <w:rPr>
          <w:rFonts w:ascii="Nirmala UI Semilight" w:hAnsi="Nirmala UI Semilight" w:cs="Nirmala UI Semilight"/>
          <w:sz w:val="25"/>
          <w:szCs w:val="25"/>
        </w:rPr>
        <w:t xml:space="preserve"> API, </w:t>
      </w:r>
      <w:r w:rsidR="008904EA">
        <w:rPr>
          <w:rFonts w:ascii="Nirmala UI Semilight" w:hAnsi="Nirmala UI Semilight" w:cs="Nirmala UI Semilight"/>
          <w:sz w:val="25"/>
          <w:szCs w:val="25"/>
        </w:rPr>
        <w:t xml:space="preserve">is done </w:t>
      </w:r>
      <w:r w:rsidR="00147FBA">
        <w:rPr>
          <w:rFonts w:ascii="Nirmala UI Semilight" w:hAnsi="Nirmala UI Semilight" w:cs="Nirmala UI Semilight"/>
          <w:sz w:val="25"/>
          <w:szCs w:val="25"/>
        </w:rPr>
        <w:t xml:space="preserve">to </w:t>
      </w:r>
      <w:r w:rsidR="003F401C">
        <w:rPr>
          <w:rFonts w:ascii="Nirmala UI Semilight" w:hAnsi="Nirmala UI Semilight" w:cs="Nirmala UI Semilight"/>
          <w:sz w:val="25"/>
          <w:szCs w:val="25"/>
        </w:rPr>
        <w:t>authenticate</w:t>
      </w:r>
      <w:r w:rsidR="00147FBA">
        <w:rPr>
          <w:rFonts w:ascii="Nirmala UI Semilight" w:hAnsi="Nirmala UI Semilight" w:cs="Nirmala UI Semilight"/>
          <w:sz w:val="25"/>
          <w:szCs w:val="25"/>
        </w:rPr>
        <w:t xml:space="preserve"> the user</w:t>
      </w:r>
      <w:r w:rsidR="001617A3">
        <w:rPr>
          <w:rFonts w:ascii="Nirmala UI Semilight" w:hAnsi="Nirmala UI Semilight" w:cs="Nirmala UI Semilight"/>
          <w:sz w:val="25"/>
          <w:szCs w:val="25"/>
        </w:rPr>
        <w:t xml:space="preserve"> for ac</w:t>
      </w:r>
      <w:r w:rsidR="003F401C">
        <w:rPr>
          <w:rFonts w:ascii="Nirmala UI Semilight" w:hAnsi="Nirmala UI Semilight" w:cs="Nirmala UI Semilight"/>
          <w:sz w:val="25"/>
          <w:szCs w:val="25"/>
        </w:rPr>
        <w:t>count authorization</w:t>
      </w:r>
      <w:r w:rsidR="00F15375">
        <w:rPr>
          <w:rFonts w:ascii="Nirmala UI Semilight" w:hAnsi="Nirmala UI Semilight" w:cs="Nirmala UI Semilight"/>
          <w:sz w:val="25"/>
          <w:szCs w:val="25"/>
        </w:rPr>
        <w:t xml:space="preserve"> </w:t>
      </w:r>
      <w:r w:rsidR="00C01B7E">
        <w:rPr>
          <w:rFonts w:ascii="Nirmala UI Semilight" w:hAnsi="Nirmala UI Semilight" w:cs="Nirmala UI Semilight"/>
          <w:sz w:val="25"/>
          <w:szCs w:val="25"/>
        </w:rPr>
        <w:t xml:space="preserve">purposes. </w:t>
      </w:r>
      <w:r w:rsidR="00BA284E">
        <w:rPr>
          <w:rFonts w:ascii="Nirmala UI Semilight" w:hAnsi="Nirmala UI Semilight" w:cs="Nirmala UI Semilight"/>
          <w:sz w:val="25"/>
          <w:szCs w:val="25"/>
        </w:rPr>
        <w:t xml:space="preserve">A </w:t>
      </w:r>
      <w:r w:rsidR="00BA284E">
        <w:rPr>
          <w:rFonts w:ascii="Nirmala UI Semilight" w:hAnsi="Nirmala UI Semilight" w:cs="Nirmala UI Semilight"/>
          <w:i/>
          <w:iCs/>
          <w:sz w:val="25"/>
          <w:szCs w:val="25"/>
        </w:rPr>
        <w:t>Kiva</w:t>
      </w:r>
      <w:r w:rsidR="00BA284E">
        <w:rPr>
          <w:rFonts w:ascii="Nirmala UI Semilight" w:hAnsi="Nirmala UI Semilight" w:cs="Nirmala UI Semilight"/>
          <w:sz w:val="25"/>
          <w:szCs w:val="25"/>
        </w:rPr>
        <w:t xml:space="preserve"> account will be created if none exists, as stated to the user at the bottom of the login screen.</w:t>
      </w:r>
      <w:r w:rsidR="007864A0">
        <w:rPr>
          <w:rFonts w:ascii="Nirmala UI Semilight" w:hAnsi="Nirmala UI Semilight" w:cs="Nirmala UI Semilight"/>
          <w:sz w:val="25"/>
          <w:szCs w:val="25"/>
        </w:rPr>
        <w:t xml:space="preserve"> Pressing the “Borrow” button emits a subtle, but satisfying, “ding” for extra dopamine release!</w:t>
      </w:r>
    </w:p>
    <w:p w14:paraId="1F39643A" w14:textId="0989B020" w:rsidR="00CE1FF4" w:rsidRDefault="00CE1FF4" w:rsidP="003938E2">
      <w:pPr>
        <w:spacing w:line="480" w:lineRule="auto"/>
        <w:rPr>
          <w:rFonts w:ascii="Nirmala UI Semilight" w:hAnsi="Nirmala UI Semilight" w:cs="Nirmala UI Semilight"/>
          <w:b/>
          <w:bCs/>
          <w:sz w:val="25"/>
          <w:szCs w:val="25"/>
        </w:rPr>
      </w:pPr>
      <w:r>
        <w:rPr>
          <w:rFonts w:ascii="Nirmala UI Semilight" w:hAnsi="Nirmala UI Semilight" w:cs="Nirmala UI Semilight"/>
          <w:b/>
          <w:bCs/>
          <w:sz w:val="25"/>
          <w:szCs w:val="25"/>
        </w:rPr>
        <w:t>Main Screen</w:t>
      </w:r>
    </w:p>
    <w:p w14:paraId="7600E8E0" w14:textId="63E72F00" w:rsidR="001952E5" w:rsidRDefault="001763AF" w:rsidP="00CE1FF4">
      <w:pPr>
        <w:spacing w:line="480" w:lineRule="auto"/>
        <w:ind w:firstLine="720"/>
        <w:rPr>
          <w:rFonts w:ascii="Nirmala UI Semilight" w:hAnsi="Nirmala UI Semilight" w:cs="Nirmala UI Semilight"/>
          <w:sz w:val="25"/>
          <w:szCs w:val="25"/>
        </w:rPr>
      </w:pPr>
      <w:r>
        <w:rPr>
          <w:rFonts w:ascii="Nirmala UI Semilight" w:hAnsi="Nirmala UI Semilight" w:cs="Nirmala UI Semilight"/>
          <w:sz w:val="25"/>
          <w:szCs w:val="25"/>
        </w:rPr>
        <w:t xml:space="preserve">Following a successful account login, the user is presented with the main screen of </w:t>
      </w:r>
      <w:r>
        <w:rPr>
          <w:rFonts w:ascii="Nirmala UI Semilight" w:hAnsi="Nirmala UI Semilight" w:cs="Nirmala UI Semilight"/>
          <w:i/>
          <w:iCs/>
          <w:sz w:val="25"/>
          <w:szCs w:val="25"/>
        </w:rPr>
        <w:t>Money Mobile</w:t>
      </w:r>
      <w:r>
        <w:rPr>
          <w:rFonts w:ascii="Nirmala UI Semilight" w:hAnsi="Nirmala UI Semilight" w:cs="Nirmala UI Semilight"/>
          <w:sz w:val="25"/>
          <w:szCs w:val="25"/>
        </w:rPr>
        <w:t xml:space="preserve">, </w:t>
      </w:r>
      <w:r w:rsidR="00C97730">
        <w:rPr>
          <w:rFonts w:ascii="Nirmala UI Semilight" w:hAnsi="Nirmala UI Semilight" w:cs="Nirmala UI Semilight"/>
          <w:sz w:val="25"/>
          <w:szCs w:val="25"/>
        </w:rPr>
        <w:t xml:space="preserve">along with a </w:t>
      </w:r>
      <w:r w:rsidR="00C32CBA">
        <w:rPr>
          <w:rFonts w:ascii="Nirmala UI Semilight" w:hAnsi="Nirmala UI Semilight" w:cs="Nirmala UI Semilight"/>
          <w:sz w:val="25"/>
          <w:szCs w:val="25"/>
        </w:rPr>
        <w:t>melodically-friendly</w:t>
      </w:r>
      <w:r w:rsidR="00C97730">
        <w:rPr>
          <w:rFonts w:ascii="Nirmala UI Semilight" w:hAnsi="Nirmala UI Semilight" w:cs="Nirmala UI Semilight"/>
          <w:sz w:val="25"/>
          <w:szCs w:val="25"/>
        </w:rPr>
        <w:t xml:space="preserve"> “chime”</w:t>
      </w:r>
      <w:r w:rsidR="00C32CBA">
        <w:rPr>
          <w:rFonts w:ascii="Nirmala UI Semilight" w:hAnsi="Nirmala UI Semilight" w:cs="Nirmala UI Semilight"/>
          <w:sz w:val="25"/>
          <w:szCs w:val="25"/>
        </w:rPr>
        <w:t xml:space="preserve">, </w:t>
      </w:r>
      <w:r>
        <w:rPr>
          <w:rFonts w:ascii="Nirmala UI Semilight" w:hAnsi="Nirmala UI Semilight" w:cs="Nirmala UI Semilight"/>
          <w:sz w:val="25"/>
          <w:szCs w:val="25"/>
        </w:rPr>
        <w:t xml:space="preserve">with “Loans” rendered in a large, stylized font. </w:t>
      </w:r>
      <w:r w:rsidR="001120C6">
        <w:rPr>
          <w:rFonts w:ascii="Nirmala UI Semilight" w:hAnsi="Nirmala UI Semilight" w:cs="Nirmala UI Semilight"/>
          <w:sz w:val="25"/>
          <w:szCs w:val="25"/>
        </w:rPr>
        <w:t>The bottom text is replaced with</w:t>
      </w:r>
      <w:r w:rsidR="001120C6" w:rsidRPr="006F7139">
        <w:rPr>
          <w:rFonts w:ascii="Nirmala UI Semilight" w:hAnsi="Nirmala UI Semilight" w:cs="Nirmala UI Semilight"/>
          <w:sz w:val="25"/>
          <w:szCs w:val="25"/>
        </w:rPr>
        <w:t xml:space="preserve"> the message “Money Mobile helps </w:t>
      </w:r>
      <w:r w:rsidR="001120C6" w:rsidRPr="006F7139">
        <w:rPr>
          <w:rFonts w:ascii="Nirmala UI Semilight" w:hAnsi="Nirmala UI Semilight" w:cs="Nirmala UI Semilight"/>
          <w:sz w:val="25"/>
          <w:szCs w:val="25"/>
        </w:rPr>
        <w:lastRenderedPageBreak/>
        <w:t xml:space="preserve">those in need borrow through </w:t>
      </w:r>
      <w:r w:rsidR="001120C6" w:rsidRPr="003371F1">
        <w:rPr>
          <w:rFonts w:ascii="Nirmala UI Semilight" w:hAnsi="Nirmala UI Semilight" w:cs="Nirmala UI Semilight"/>
          <w:sz w:val="25"/>
          <w:szCs w:val="25"/>
        </w:rPr>
        <w:t>Kiva</w:t>
      </w:r>
      <w:r w:rsidR="001120C6" w:rsidRPr="006F7139">
        <w:rPr>
          <w:rFonts w:ascii="Nirmala UI Semilight" w:hAnsi="Nirmala UI Semilight" w:cs="Nirmala UI Semilight"/>
          <w:sz w:val="25"/>
          <w:szCs w:val="25"/>
        </w:rPr>
        <w:t xml:space="preserve"> – a non-profit”.</w:t>
      </w:r>
      <w:r w:rsidR="007F5AA8">
        <w:rPr>
          <w:rFonts w:ascii="Nirmala UI Semilight" w:hAnsi="Nirmala UI Semilight" w:cs="Nirmala UI Semilight"/>
          <w:sz w:val="25"/>
          <w:szCs w:val="25"/>
        </w:rPr>
        <w:t xml:space="preserve"> Under the </w:t>
      </w:r>
      <w:r w:rsidR="001B1331">
        <w:rPr>
          <w:rFonts w:ascii="Nirmala UI Semilight" w:hAnsi="Nirmala UI Semilight" w:cs="Nirmala UI Semilight"/>
          <w:sz w:val="25"/>
          <w:szCs w:val="25"/>
        </w:rPr>
        <w:t xml:space="preserve">“Loans” text, in smaller, bold text, three columns appear to identify the </w:t>
      </w:r>
      <w:r w:rsidR="00F07351">
        <w:rPr>
          <w:rFonts w:ascii="Nirmala UI Semilight" w:hAnsi="Nirmala UI Semilight" w:cs="Nirmala UI Semilight"/>
          <w:sz w:val="25"/>
          <w:szCs w:val="25"/>
        </w:rPr>
        <w:t xml:space="preserve">most crucial </w:t>
      </w:r>
      <w:r w:rsidR="001B1331">
        <w:rPr>
          <w:rFonts w:ascii="Nirmala UI Semilight" w:hAnsi="Nirmala UI Semilight" w:cs="Nirmala UI Semilight"/>
          <w:sz w:val="25"/>
          <w:szCs w:val="25"/>
        </w:rPr>
        <w:t>data for each loan:</w:t>
      </w:r>
    </w:p>
    <w:p w14:paraId="32D13220" w14:textId="0A7EFB11" w:rsidR="001B1331" w:rsidRDefault="001B1331" w:rsidP="001B1331">
      <w:pPr>
        <w:pStyle w:val="ListParagraph"/>
        <w:numPr>
          <w:ilvl w:val="0"/>
          <w:numId w:val="2"/>
        </w:numPr>
        <w:spacing w:line="480" w:lineRule="auto"/>
        <w:rPr>
          <w:rFonts w:ascii="Nirmala UI Semilight" w:hAnsi="Nirmala UI Semilight" w:cs="Nirmala UI Semilight"/>
          <w:sz w:val="25"/>
          <w:szCs w:val="25"/>
        </w:rPr>
      </w:pPr>
      <w:r>
        <w:rPr>
          <w:rFonts w:ascii="Nirmala UI Semilight" w:hAnsi="Nirmala UI Semilight" w:cs="Nirmala UI Semilight"/>
          <w:sz w:val="25"/>
          <w:szCs w:val="25"/>
        </w:rPr>
        <w:t>Loan ID</w:t>
      </w:r>
    </w:p>
    <w:p w14:paraId="785BC830" w14:textId="149D6DD2" w:rsidR="001B1331" w:rsidRDefault="001B1331" w:rsidP="001B1331">
      <w:pPr>
        <w:pStyle w:val="ListParagraph"/>
        <w:numPr>
          <w:ilvl w:val="0"/>
          <w:numId w:val="2"/>
        </w:numPr>
        <w:spacing w:line="480" w:lineRule="auto"/>
        <w:rPr>
          <w:rFonts w:ascii="Nirmala UI Semilight" w:hAnsi="Nirmala UI Semilight" w:cs="Nirmala UI Semilight"/>
          <w:sz w:val="25"/>
          <w:szCs w:val="25"/>
        </w:rPr>
      </w:pPr>
      <w:r>
        <w:rPr>
          <w:rFonts w:ascii="Nirmala UI Semilight" w:hAnsi="Nirmala UI Semilight" w:cs="Nirmala UI Semilight"/>
          <w:sz w:val="25"/>
          <w:szCs w:val="25"/>
        </w:rPr>
        <w:t>Amount Due</w:t>
      </w:r>
    </w:p>
    <w:p w14:paraId="1A966C83" w14:textId="73E2AF0F" w:rsidR="001B1331" w:rsidRDefault="001B1331" w:rsidP="001B1331">
      <w:pPr>
        <w:pStyle w:val="ListParagraph"/>
        <w:numPr>
          <w:ilvl w:val="0"/>
          <w:numId w:val="2"/>
        </w:numPr>
        <w:spacing w:line="480" w:lineRule="auto"/>
        <w:rPr>
          <w:rFonts w:ascii="Nirmala UI Semilight" w:hAnsi="Nirmala UI Semilight" w:cs="Nirmala UI Semilight"/>
          <w:sz w:val="25"/>
          <w:szCs w:val="25"/>
        </w:rPr>
      </w:pPr>
      <w:r>
        <w:rPr>
          <w:rFonts w:ascii="Nirmala UI Semilight" w:hAnsi="Nirmala UI Semilight" w:cs="Nirmala UI Semilight"/>
          <w:sz w:val="25"/>
          <w:szCs w:val="25"/>
        </w:rPr>
        <w:t>Due Date</w:t>
      </w:r>
    </w:p>
    <w:p w14:paraId="6684A266" w14:textId="74A22F8E" w:rsidR="00B037BE" w:rsidRDefault="001B1331" w:rsidP="00E75469">
      <w:pPr>
        <w:spacing w:line="480" w:lineRule="auto"/>
        <w:ind w:firstLine="720"/>
        <w:rPr>
          <w:rFonts w:ascii="Nirmala UI Semilight" w:hAnsi="Nirmala UI Semilight" w:cs="Nirmala UI Semilight"/>
          <w:sz w:val="25"/>
          <w:szCs w:val="25"/>
        </w:rPr>
      </w:pPr>
      <w:r>
        <w:rPr>
          <w:rFonts w:ascii="Nirmala UI Semilight" w:hAnsi="Nirmala UI Semilight" w:cs="Nirmala UI Semilight"/>
          <w:sz w:val="25"/>
          <w:szCs w:val="25"/>
        </w:rPr>
        <w:t xml:space="preserve">The loans </w:t>
      </w:r>
      <w:r w:rsidR="002A6A84">
        <w:rPr>
          <w:rFonts w:ascii="Nirmala UI Semilight" w:hAnsi="Nirmala UI Semilight" w:cs="Nirmala UI Semilight"/>
          <w:sz w:val="25"/>
          <w:szCs w:val="25"/>
        </w:rPr>
        <w:t xml:space="preserve">are ordered chronologically by </w:t>
      </w:r>
      <w:proofErr w:type="gramStart"/>
      <w:r w:rsidR="002A6A84">
        <w:rPr>
          <w:rFonts w:ascii="Nirmala UI Semilight" w:hAnsi="Nirmala UI Semilight" w:cs="Nirmala UI Semilight"/>
          <w:sz w:val="25"/>
          <w:szCs w:val="25"/>
        </w:rPr>
        <w:t>due</w:t>
      </w:r>
      <w:proofErr w:type="gramEnd"/>
      <w:r w:rsidR="002A6A84">
        <w:rPr>
          <w:rFonts w:ascii="Nirmala UI Semilight" w:hAnsi="Nirmala UI Semilight" w:cs="Nirmala UI Semilight"/>
          <w:sz w:val="25"/>
          <w:szCs w:val="25"/>
        </w:rPr>
        <w:t xml:space="preserve"> date. If no loan exists, the </w:t>
      </w:r>
      <w:r w:rsidR="00562CEB">
        <w:rPr>
          <w:rFonts w:ascii="Nirmala UI Semilight" w:hAnsi="Nirmala UI Semilight" w:cs="Nirmala UI Semilight"/>
          <w:sz w:val="25"/>
          <w:szCs w:val="25"/>
        </w:rPr>
        <w:t>message “Click (or Select) the ‘Borrow’ button to get started!” appears instead.</w:t>
      </w:r>
      <w:r w:rsidR="00A347C8">
        <w:rPr>
          <w:rFonts w:ascii="Nirmala UI Semilight" w:hAnsi="Nirmala UI Semilight" w:cs="Nirmala UI Semilight"/>
          <w:sz w:val="25"/>
          <w:szCs w:val="25"/>
        </w:rPr>
        <w:t xml:space="preserve"> The ‘Borrow’ button is centered near the bottom of the screen and is the most prominent button on this screen. Underneath each amount due is a “PAY NOW” button, followed by a “Details” link to the very right of each.</w:t>
      </w:r>
      <w:r w:rsidR="00E704DE">
        <w:rPr>
          <w:rFonts w:ascii="Nirmala UI Semilight" w:hAnsi="Nirmala UI Semilight" w:cs="Nirmala UI Semilight"/>
          <w:sz w:val="25"/>
          <w:szCs w:val="25"/>
        </w:rPr>
        <w:t xml:space="preserve"> Although the most-sought after information is found on the main page of the app, further information regarding the loan, lenders, and related information can be found by clicking on the “Details” link. If multiple loans exist, the list of loans may be vertically-scrolled if needed. </w:t>
      </w:r>
      <w:r w:rsidR="00243399" w:rsidRPr="006F7139">
        <w:rPr>
          <w:rFonts w:ascii="Nirmala UI Semilight" w:hAnsi="Nirmala UI Semilight" w:cs="Nirmala UI Semilight"/>
          <w:sz w:val="25"/>
          <w:szCs w:val="25"/>
        </w:rPr>
        <w:t>At the right-end of the status bar, a notification bell will be displayed</w:t>
      </w:r>
      <w:r w:rsidR="00243399">
        <w:rPr>
          <w:rFonts w:ascii="Nirmala UI Semilight" w:hAnsi="Nirmala UI Semilight" w:cs="Nirmala UI Semilight"/>
          <w:sz w:val="25"/>
          <w:szCs w:val="25"/>
        </w:rPr>
        <w:t xml:space="preserve"> and implements an attention-grabbing red notification</w:t>
      </w:r>
      <w:r w:rsidR="00243399" w:rsidRPr="006F7139">
        <w:rPr>
          <w:rFonts w:ascii="Nirmala UI Semilight" w:hAnsi="Nirmala UI Semilight" w:cs="Nirmala UI Semilight"/>
          <w:sz w:val="25"/>
          <w:szCs w:val="25"/>
        </w:rPr>
        <w:t xml:space="preserve"> dot to indicate any new updates/messages.</w:t>
      </w:r>
      <w:r w:rsidR="00243399">
        <w:rPr>
          <w:rFonts w:ascii="Nirmala UI Semilight" w:hAnsi="Nirmala UI Semilight" w:cs="Nirmala UI Semilight"/>
          <w:sz w:val="25"/>
          <w:szCs w:val="25"/>
        </w:rPr>
        <w:t xml:space="preserve"> Pressing the bell “clicks” and </w:t>
      </w:r>
      <w:r w:rsidR="00747EF2">
        <w:rPr>
          <w:rFonts w:ascii="Nirmala UI Semilight" w:hAnsi="Nirmala UI Semilight" w:cs="Nirmala UI Semilight"/>
          <w:sz w:val="25"/>
          <w:szCs w:val="25"/>
        </w:rPr>
        <w:t xml:space="preserve">opens </w:t>
      </w:r>
      <w:r w:rsidR="00243399">
        <w:rPr>
          <w:rFonts w:ascii="Nirmala UI Semilight" w:hAnsi="Nirmala UI Semilight" w:cs="Nirmala UI Semilight"/>
          <w:sz w:val="25"/>
          <w:szCs w:val="25"/>
        </w:rPr>
        <w:t>the notification list, with notifications reacting to typical touch/swipe gestures.</w:t>
      </w:r>
    </w:p>
    <w:p w14:paraId="42F389F5" w14:textId="77777777" w:rsidR="0068000F" w:rsidRDefault="0068000F" w:rsidP="00570788">
      <w:pPr>
        <w:spacing w:line="480" w:lineRule="auto"/>
        <w:rPr>
          <w:rFonts w:ascii="Nirmala UI Semilight" w:hAnsi="Nirmala UI Semilight" w:cs="Nirmala UI Semilight"/>
          <w:b/>
          <w:bCs/>
          <w:sz w:val="25"/>
          <w:szCs w:val="25"/>
        </w:rPr>
      </w:pPr>
    </w:p>
    <w:p w14:paraId="6E2EB704" w14:textId="77777777" w:rsidR="0068000F" w:rsidRDefault="0068000F" w:rsidP="00570788">
      <w:pPr>
        <w:spacing w:line="480" w:lineRule="auto"/>
        <w:rPr>
          <w:rFonts w:ascii="Nirmala UI Semilight" w:hAnsi="Nirmala UI Semilight" w:cs="Nirmala UI Semilight"/>
          <w:b/>
          <w:bCs/>
          <w:sz w:val="25"/>
          <w:szCs w:val="25"/>
        </w:rPr>
      </w:pPr>
    </w:p>
    <w:p w14:paraId="78966695" w14:textId="140064FB" w:rsidR="00570788" w:rsidRPr="00570788" w:rsidRDefault="00570788" w:rsidP="00570788">
      <w:pPr>
        <w:spacing w:line="480" w:lineRule="auto"/>
        <w:rPr>
          <w:rFonts w:ascii="Nirmala UI Semilight" w:hAnsi="Nirmala UI Semilight" w:cs="Nirmala UI Semilight"/>
          <w:b/>
          <w:bCs/>
          <w:sz w:val="25"/>
          <w:szCs w:val="25"/>
        </w:rPr>
      </w:pPr>
      <w:r>
        <w:rPr>
          <w:rFonts w:ascii="Nirmala UI Semilight" w:hAnsi="Nirmala UI Semilight" w:cs="Nirmala UI Semilight"/>
          <w:b/>
          <w:bCs/>
          <w:sz w:val="25"/>
          <w:szCs w:val="25"/>
        </w:rPr>
        <w:lastRenderedPageBreak/>
        <w:t>Data Integrity and Security</w:t>
      </w:r>
    </w:p>
    <w:p w14:paraId="6ABD2F71" w14:textId="2B5FC52C" w:rsidR="00A23E19" w:rsidRPr="00A23E19" w:rsidRDefault="0051740D" w:rsidP="007D4BFE">
      <w:pPr>
        <w:spacing w:line="480" w:lineRule="auto"/>
        <w:ind w:firstLine="720"/>
        <w:rPr>
          <w:rFonts w:ascii="Nirmala UI Semilight" w:hAnsi="Nirmala UI Semilight" w:cs="Nirmala UI Semilight"/>
          <w:sz w:val="25"/>
          <w:szCs w:val="25"/>
        </w:rPr>
      </w:pPr>
      <w:r>
        <w:rPr>
          <w:rFonts w:ascii="Nirmala UI Semilight" w:hAnsi="Nirmala UI Semilight" w:cs="Nirmala UI Semilight"/>
          <w:sz w:val="25"/>
          <w:szCs w:val="25"/>
        </w:rPr>
        <w:t xml:space="preserve">The loan-specific details, like the account details, are accessed via the </w:t>
      </w:r>
      <w:r>
        <w:rPr>
          <w:rFonts w:ascii="Nirmala UI Semilight" w:hAnsi="Nirmala UI Semilight" w:cs="Nirmala UI Semilight"/>
          <w:i/>
          <w:iCs/>
          <w:sz w:val="25"/>
          <w:szCs w:val="25"/>
        </w:rPr>
        <w:t>Kiva</w:t>
      </w:r>
      <w:r>
        <w:rPr>
          <w:rFonts w:ascii="Nirmala UI Semilight" w:hAnsi="Nirmala UI Semilight" w:cs="Nirmala UI Semilight"/>
          <w:sz w:val="25"/>
          <w:szCs w:val="25"/>
        </w:rPr>
        <w:t xml:space="preserve"> API</w:t>
      </w:r>
      <w:r w:rsidR="00E704DE">
        <w:rPr>
          <w:rFonts w:ascii="Nirmala UI Semilight" w:hAnsi="Nirmala UI Semilight" w:cs="Nirmala UI Semilight"/>
          <w:sz w:val="25"/>
          <w:szCs w:val="25"/>
        </w:rPr>
        <w:t xml:space="preserve"> (application programming interface)</w:t>
      </w:r>
      <w:r>
        <w:rPr>
          <w:rFonts w:ascii="Nirmala UI Semilight" w:hAnsi="Nirmala UI Semilight" w:cs="Nirmala UI Semilight"/>
          <w:sz w:val="25"/>
          <w:szCs w:val="25"/>
        </w:rPr>
        <w:t xml:space="preserve">, which accesses </w:t>
      </w:r>
      <w:r>
        <w:rPr>
          <w:rFonts w:ascii="Nirmala UI Semilight" w:hAnsi="Nirmala UI Semilight" w:cs="Nirmala UI Semilight"/>
          <w:i/>
          <w:iCs/>
          <w:sz w:val="25"/>
          <w:szCs w:val="25"/>
        </w:rPr>
        <w:t>Kiva</w:t>
      </w:r>
      <w:r>
        <w:rPr>
          <w:rFonts w:ascii="Nirmala UI Semilight" w:hAnsi="Nirmala UI Semilight" w:cs="Nirmala UI Semilight"/>
          <w:sz w:val="25"/>
          <w:szCs w:val="25"/>
        </w:rPr>
        <w:t>’s own database server</w:t>
      </w:r>
      <w:r w:rsidR="00E704DE">
        <w:rPr>
          <w:rFonts w:ascii="Nirmala UI Semilight" w:hAnsi="Nirmala UI Semilight" w:cs="Nirmala UI Semilight"/>
          <w:sz w:val="25"/>
          <w:szCs w:val="25"/>
        </w:rPr>
        <w:t xml:space="preserve">s, </w:t>
      </w:r>
      <w:proofErr w:type="gramStart"/>
      <w:r w:rsidR="00E704DE">
        <w:rPr>
          <w:rFonts w:ascii="Nirmala UI Semilight" w:hAnsi="Nirmala UI Semilight" w:cs="Nirmala UI Semilight"/>
          <w:sz w:val="25"/>
          <w:szCs w:val="25"/>
        </w:rPr>
        <w:t>in order to</w:t>
      </w:r>
      <w:proofErr w:type="gramEnd"/>
      <w:r w:rsidR="00E704DE">
        <w:rPr>
          <w:rFonts w:ascii="Nirmala UI Semilight" w:hAnsi="Nirmala UI Semilight" w:cs="Nirmala UI Semilight"/>
          <w:sz w:val="25"/>
          <w:szCs w:val="25"/>
        </w:rPr>
        <w:t xml:space="preserve"> keep </w:t>
      </w:r>
      <w:r w:rsidR="00845EBA">
        <w:rPr>
          <w:rFonts w:ascii="Nirmala UI Semilight" w:hAnsi="Nirmala UI Semilight" w:cs="Nirmala UI Semilight"/>
          <w:sz w:val="25"/>
          <w:szCs w:val="25"/>
        </w:rPr>
        <w:t>all account information</w:t>
      </w:r>
      <w:r w:rsidR="00A025A5">
        <w:rPr>
          <w:rFonts w:ascii="Nirmala UI Semilight" w:hAnsi="Nirmala UI Semilight" w:cs="Nirmala UI Semilight"/>
          <w:sz w:val="25"/>
          <w:szCs w:val="25"/>
        </w:rPr>
        <w:t xml:space="preserve"> up-to-date</w:t>
      </w:r>
      <w:r>
        <w:rPr>
          <w:rFonts w:ascii="Nirmala UI Semilight" w:hAnsi="Nirmala UI Semilight" w:cs="Nirmala UI Semilight"/>
          <w:sz w:val="25"/>
          <w:szCs w:val="25"/>
        </w:rPr>
        <w:t>.</w:t>
      </w:r>
      <w:r w:rsidR="00845EBA">
        <w:rPr>
          <w:rFonts w:ascii="Nirmala UI Semilight" w:hAnsi="Nirmala UI Semilight" w:cs="Nirmala UI Semilight"/>
          <w:sz w:val="25"/>
          <w:szCs w:val="25"/>
        </w:rPr>
        <w:t xml:space="preserve"> The data can be updated and cached locally on the user’s device, whenever the user opens the app, makes a payment</w:t>
      </w:r>
      <w:r w:rsidR="00F13025">
        <w:rPr>
          <w:rFonts w:ascii="Nirmala UI Semilight" w:hAnsi="Nirmala UI Semilight" w:cs="Nirmala UI Semilight"/>
          <w:sz w:val="25"/>
          <w:szCs w:val="25"/>
        </w:rPr>
        <w:t xml:space="preserve"> requests a loan, or refreshes the page. Local files will be encrypted using AES (advanced encryption standard) for secure data storage and data in transit</w:t>
      </w:r>
      <w:r w:rsidR="00AE6047">
        <w:rPr>
          <w:rFonts w:ascii="Nirmala UI Semilight" w:hAnsi="Nirmala UI Semilight" w:cs="Nirmala UI Semilight"/>
          <w:sz w:val="25"/>
          <w:szCs w:val="25"/>
        </w:rPr>
        <w:t xml:space="preserve">, along with </w:t>
      </w:r>
      <w:r w:rsidR="00F13025">
        <w:rPr>
          <w:rFonts w:ascii="Nirmala UI Semilight" w:hAnsi="Nirmala UI Semilight" w:cs="Nirmala UI Semilight"/>
          <w:sz w:val="25"/>
          <w:szCs w:val="25"/>
        </w:rPr>
        <w:t xml:space="preserve">HTTPS/TLS (hypertext transfer protocol secure/transport layer security) </w:t>
      </w:r>
      <w:r w:rsidR="00BE5498">
        <w:rPr>
          <w:rFonts w:ascii="Nirmala UI Semilight" w:hAnsi="Nirmala UI Semilight" w:cs="Nirmala UI Semilight"/>
          <w:sz w:val="25"/>
          <w:szCs w:val="25"/>
        </w:rPr>
        <w:t xml:space="preserve">requests. SHA (secure hash algorithms) will be used for login credentials between the user interface and </w:t>
      </w:r>
      <w:r w:rsidR="00BE5498">
        <w:rPr>
          <w:rFonts w:ascii="Nirmala UI Semilight" w:hAnsi="Nirmala UI Semilight" w:cs="Nirmala UI Semilight"/>
          <w:i/>
          <w:iCs/>
          <w:sz w:val="25"/>
          <w:szCs w:val="25"/>
        </w:rPr>
        <w:t>Kiva</w:t>
      </w:r>
      <w:r w:rsidR="00BE5498">
        <w:rPr>
          <w:rFonts w:ascii="Nirmala UI Semilight" w:hAnsi="Nirmala UI Semilight" w:cs="Nirmala UI Semilight"/>
          <w:sz w:val="25"/>
          <w:szCs w:val="25"/>
        </w:rPr>
        <w:t xml:space="preserve"> API. </w:t>
      </w:r>
      <w:r w:rsidR="00051F48">
        <w:rPr>
          <w:rFonts w:ascii="Nirmala UI Semilight" w:hAnsi="Nirmala UI Semilight" w:cs="Nirmala UI Semilight"/>
          <w:sz w:val="25"/>
          <w:szCs w:val="25"/>
        </w:rPr>
        <w:t xml:space="preserve">Optionally, a CDN (content delivery network) can be implemented in various locations to allow caching for lower bandwidth infrastructures, as bandwidths of only 50 Kbps to 384 Kbps (2G or 3G, respectively) may be a limiting factor. </w:t>
      </w:r>
      <w:r w:rsidR="00E704DE">
        <w:rPr>
          <w:rFonts w:ascii="Nirmala UI Semilight" w:hAnsi="Nirmala UI Semilight" w:cs="Nirmala UI Semilight"/>
          <w:sz w:val="25"/>
          <w:szCs w:val="25"/>
        </w:rPr>
        <w:t xml:space="preserve"> </w:t>
      </w:r>
    </w:p>
    <w:p w14:paraId="322628E3" w14:textId="307F61AC" w:rsidR="00241E42" w:rsidRPr="003E002E" w:rsidRDefault="00241E42" w:rsidP="00241E42">
      <w:pPr>
        <w:spacing w:line="480" w:lineRule="auto"/>
        <w:rPr>
          <w:rFonts w:ascii="Nirmala UI Semilight" w:hAnsi="Nirmala UI Semilight" w:cs="Nirmala UI Semilight"/>
          <w:sz w:val="24"/>
          <w:szCs w:val="24"/>
        </w:rPr>
      </w:pPr>
      <w:r>
        <w:rPr>
          <w:rFonts w:ascii="Nirmala UI Semilight" w:hAnsi="Nirmala UI Semilight" w:cs="Nirmala UI Semilight"/>
          <w:b/>
          <w:bCs/>
          <w:sz w:val="25"/>
          <w:szCs w:val="25"/>
        </w:rPr>
        <w:t>Accessibility</w:t>
      </w:r>
    </w:p>
    <w:p w14:paraId="281E35D8" w14:textId="6D21A3A9" w:rsidR="0080424A" w:rsidRDefault="00241E42" w:rsidP="004660C7">
      <w:pPr>
        <w:spacing w:line="480" w:lineRule="auto"/>
        <w:ind w:firstLine="720"/>
        <w:rPr>
          <w:rFonts w:ascii="Nirmala UI Semilight" w:hAnsi="Nirmala UI Semilight" w:cs="Nirmala UI Semilight"/>
          <w:sz w:val="25"/>
          <w:szCs w:val="25"/>
        </w:rPr>
      </w:pPr>
      <w:r>
        <w:rPr>
          <w:rFonts w:ascii="Nirmala UI Semilight" w:hAnsi="Nirmala UI Semilight" w:cs="Nirmala UI Semilight"/>
          <w:sz w:val="25"/>
          <w:szCs w:val="25"/>
        </w:rPr>
        <w:t xml:space="preserve">By default, </w:t>
      </w:r>
      <w:r w:rsidRPr="006F7139">
        <w:rPr>
          <w:rFonts w:ascii="Nirmala UI Semilight" w:hAnsi="Nirmala UI Semilight" w:cs="Nirmala UI Semilight"/>
          <w:sz w:val="25"/>
          <w:szCs w:val="25"/>
        </w:rPr>
        <w:t>Text will be black with an 87% opacity for high-emphasis text (like column headers and title) and 60% opacity for secondary text (like user’s loan information).</w:t>
      </w:r>
      <w:r>
        <w:rPr>
          <w:rFonts w:ascii="Nirmala UI Semilight" w:hAnsi="Nirmala UI Semilight" w:cs="Nirmala UI Semilight"/>
          <w:sz w:val="25"/>
          <w:szCs w:val="25"/>
        </w:rPr>
        <w:t xml:space="preserve"> Alternative text will be provided for input fields, buttons, and other important information to users who rely on screen readers.</w:t>
      </w:r>
      <w:r w:rsidRPr="006F7139">
        <w:rPr>
          <w:rFonts w:ascii="Nirmala UI Semilight" w:hAnsi="Nirmala UI Semilight" w:cs="Nirmala UI Semilight"/>
          <w:sz w:val="25"/>
          <w:szCs w:val="25"/>
        </w:rPr>
        <w:t xml:space="preserve"> These UI design elements</w:t>
      </w:r>
      <w:r w:rsidR="00697CF1">
        <w:rPr>
          <w:rFonts w:ascii="Nirmala UI Semilight" w:hAnsi="Nirmala UI Semilight" w:cs="Nirmala UI Semilight"/>
          <w:sz w:val="25"/>
          <w:szCs w:val="25"/>
        </w:rPr>
        <w:t>, including the dark mode option,</w:t>
      </w:r>
      <w:r w:rsidRPr="006F7139">
        <w:rPr>
          <w:rFonts w:ascii="Nirmala UI Semilight" w:hAnsi="Nirmala UI Semilight" w:cs="Nirmala UI Semilight"/>
          <w:sz w:val="25"/>
          <w:szCs w:val="25"/>
        </w:rPr>
        <w:t xml:space="preserve"> follow the WCAG (Web Content Accessibility Guidelines) created and maintained by the WAI (Web Accessibility Initiative) of the W3C </w:t>
      </w:r>
      <w:r w:rsidRPr="006F7139">
        <w:rPr>
          <w:rFonts w:ascii="Nirmala UI Semilight" w:hAnsi="Nirmala UI Semilight" w:cs="Nirmala UI Semilight"/>
          <w:sz w:val="25"/>
          <w:szCs w:val="25"/>
        </w:rPr>
        <w:lastRenderedPageBreak/>
        <w:t>(World Wide Web Consortium) (Level Access, n.d.) and provide accessibility to those with visual impairments</w:t>
      </w:r>
      <w:r w:rsidR="00BA2A3B">
        <w:rPr>
          <w:rFonts w:ascii="Nirmala UI Semilight" w:hAnsi="Nirmala UI Semilight" w:cs="Nirmala UI Semilight"/>
          <w:sz w:val="25"/>
          <w:szCs w:val="25"/>
        </w:rPr>
        <w:t>, including content descriptions for screen readers.</w:t>
      </w:r>
    </w:p>
    <w:p w14:paraId="69EEC540" w14:textId="77777777" w:rsidR="00C46581" w:rsidRPr="006F7139" w:rsidRDefault="00C46581" w:rsidP="00C46581">
      <w:pPr>
        <w:spacing w:line="480" w:lineRule="auto"/>
        <w:rPr>
          <w:rFonts w:ascii="Nirmala UI Semilight" w:hAnsi="Nirmala UI Semilight" w:cs="Nirmala UI Semilight"/>
          <w:b/>
          <w:bCs/>
          <w:sz w:val="25"/>
          <w:szCs w:val="25"/>
        </w:rPr>
      </w:pPr>
      <w:r w:rsidRPr="006F7139">
        <w:rPr>
          <w:rFonts w:ascii="Nirmala UI Semilight" w:hAnsi="Nirmala UI Semilight" w:cs="Nirmala UI Semilight"/>
          <w:b/>
          <w:bCs/>
          <w:sz w:val="25"/>
          <w:szCs w:val="25"/>
        </w:rPr>
        <w:t>User Experience (UX) Design</w:t>
      </w:r>
    </w:p>
    <w:p w14:paraId="081213ED" w14:textId="77777777" w:rsidR="00C46581" w:rsidRPr="006F7139" w:rsidRDefault="00C46581" w:rsidP="00C46581">
      <w:pPr>
        <w:spacing w:line="480" w:lineRule="auto"/>
        <w:ind w:firstLine="360"/>
        <w:rPr>
          <w:rFonts w:ascii="Nirmala UI Semilight" w:hAnsi="Nirmala UI Semilight" w:cs="Nirmala UI Semilight"/>
          <w:sz w:val="25"/>
          <w:szCs w:val="25"/>
        </w:rPr>
      </w:pPr>
      <w:r w:rsidRPr="006F7139">
        <w:rPr>
          <w:rFonts w:ascii="Nirmala UI Semilight" w:hAnsi="Nirmala UI Semilight" w:cs="Nirmala UI Semilight"/>
          <w:sz w:val="25"/>
          <w:szCs w:val="25"/>
        </w:rPr>
        <w:t>This UI was designed with the user</w:t>
      </w:r>
      <w:r>
        <w:rPr>
          <w:rFonts w:ascii="Nirmala UI Semilight" w:hAnsi="Nirmala UI Semilight" w:cs="Nirmala UI Semilight"/>
          <w:sz w:val="25"/>
          <w:szCs w:val="25"/>
        </w:rPr>
        <w:t xml:space="preserve"> (borrower)</w:t>
      </w:r>
      <w:r w:rsidRPr="006F7139">
        <w:rPr>
          <w:rFonts w:ascii="Nirmala UI Semilight" w:hAnsi="Nirmala UI Semilight" w:cs="Nirmala UI Semilight"/>
          <w:sz w:val="25"/>
          <w:szCs w:val="25"/>
        </w:rPr>
        <w:t xml:space="preserve"> in mind, including their needs and requirements. I believe most people will be either applying for a loan or checking an existing loan to check the balance and due date and optionally make a payment. This is exactly the information I included on the main screen, attempting to minimize the number of UI elements, due to the hardware/infrastructure limitations imposed by the flip-phone device (embedded device) of the primary user group and to </w:t>
      </w:r>
      <w:proofErr w:type="gramStart"/>
      <w:r w:rsidRPr="006F7139">
        <w:rPr>
          <w:rFonts w:ascii="Nirmala UI Semilight" w:hAnsi="Nirmala UI Semilight" w:cs="Nirmala UI Semilight"/>
          <w:sz w:val="25"/>
          <w:szCs w:val="25"/>
        </w:rPr>
        <w:t>make an effort</w:t>
      </w:r>
      <w:proofErr w:type="gramEnd"/>
      <w:r w:rsidRPr="006F7139">
        <w:rPr>
          <w:rFonts w:ascii="Nirmala UI Semilight" w:hAnsi="Nirmala UI Semilight" w:cs="Nirmala UI Semilight"/>
          <w:sz w:val="25"/>
          <w:szCs w:val="25"/>
        </w:rPr>
        <w:t xml:space="preserve"> to avoid distracting the user or creating an efficient and less effective UX. The loan ID for each loa</w:t>
      </w:r>
      <w:r>
        <w:rPr>
          <w:rFonts w:ascii="Nirmala UI Semilight" w:hAnsi="Nirmala UI Semilight" w:cs="Nirmala UI Semilight"/>
          <w:sz w:val="25"/>
          <w:szCs w:val="25"/>
        </w:rPr>
        <w:t>n</w:t>
      </w:r>
      <w:r w:rsidRPr="006F7139">
        <w:rPr>
          <w:rFonts w:ascii="Nirmala UI Semilight" w:hAnsi="Nirmala UI Semilight" w:cs="Nirmala UI Semilight"/>
          <w:sz w:val="25"/>
          <w:szCs w:val="25"/>
        </w:rPr>
        <w:t xml:space="preserve"> is also displayed so the user may distinguish between multiple loans (if present). </w:t>
      </w:r>
      <w:r>
        <w:rPr>
          <w:rFonts w:ascii="Nirmala UI Semilight" w:hAnsi="Nirmala UI Semilight" w:cs="Nirmala UI Semilight"/>
          <w:sz w:val="25"/>
          <w:szCs w:val="25"/>
        </w:rPr>
        <w:t>The</w:t>
      </w:r>
      <w:r w:rsidRPr="006F7139">
        <w:rPr>
          <w:rFonts w:ascii="Nirmala UI Semilight" w:hAnsi="Nirmala UI Semilight" w:cs="Nirmala UI Semilight"/>
          <w:sz w:val="25"/>
          <w:szCs w:val="25"/>
        </w:rPr>
        <w:t xml:space="preserve"> message to “Press (or select) ‘Borrow’ to get started” is shown to guide the user, in the case no current loans exist for the user. The “</w:t>
      </w:r>
      <w:r>
        <w:rPr>
          <w:rFonts w:ascii="Nirmala UI Semilight" w:hAnsi="Nirmala UI Semilight" w:cs="Nirmala UI Semilight"/>
          <w:sz w:val="25"/>
          <w:szCs w:val="25"/>
        </w:rPr>
        <w:t>BORROW</w:t>
      </w:r>
      <w:r w:rsidRPr="006F7139">
        <w:rPr>
          <w:rFonts w:ascii="Nirmala UI Semilight" w:hAnsi="Nirmala UI Semilight" w:cs="Nirmala UI Semilight"/>
          <w:sz w:val="25"/>
          <w:szCs w:val="25"/>
        </w:rPr>
        <w:t>” button is centered near the bottom of the screen and sufficiently sized for easy access and discovery. The “</w:t>
      </w:r>
      <w:r>
        <w:rPr>
          <w:rFonts w:ascii="Nirmala UI Semilight" w:hAnsi="Nirmala UI Semilight" w:cs="Nirmala UI Semilight"/>
          <w:sz w:val="25"/>
          <w:szCs w:val="25"/>
        </w:rPr>
        <w:t>Borrow</w:t>
      </w:r>
      <w:r w:rsidRPr="006F7139">
        <w:rPr>
          <w:rFonts w:ascii="Nirmala UI Semilight" w:hAnsi="Nirmala UI Semilight" w:cs="Nirmala UI Semilight"/>
          <w:sz w:val="25"/>
          <w:szCs w:val="25"/>
        </w:rPr>
        <w:t xml:space="preserve">” button, “PAY NOW” button, and “Details” link are spaced substantially apart to make the process easier and less prone to error. </w:t>
      </w:r>
    </w:p>
    <w:p w14:paraId="7F68937B" w14:textId="522E23CE" w:rsidR="00C46581" w:rsidRDefault="00C46581" w:rsidP="0007308E">
      <w:pPr>
        <w:spacing w:line="480" w:lineRule="auto"/>
        <w:ind w:firstLine="360"/>
        <w:rPr>
          <w:rFonts w:ascii="Nirmala UI Semilight" w:hAnsi="Nirmala UI Semilight" w:cs="Nirmala UI Semilight"/>
          <w:sz w:val="25"/>
          <w:szCs w:val="25"/>
        </w:rPr>
      </w:pPr>
      <w:r w:rsidRPr="006F7139">
        <w:rPr>
          <w:rFonts w:ascii="Nirmala UI Semilight" w:hAnsi="Nirmala UI Semilight" w:cs="Nirmala UI Semilight"/>
          <w:sz w:val="25"/>
          <w:szCs w:val="25"/>
        </w:rPr>
        <w:t xml:space="preserve">Another user need, as shown in the borrower’s user story, is to have access to information about </w:t>
      </w:r>
      <w:r w:rsidRPr="006F7139">
        <w:rPr>
          <w:rFonts w:ascii="Nirmala UI Semilight" w:hAnsi="Nirmala UI Semilight" w:cs="Nirmala UI Semilight"/>
          <w:i/>
          <w:iCs/>
          <w:sz w:val="25"/>
          <w:szCs w:val="25"/>
        </w:rPr>
        <w:t>Kiva</w:t>
      </w:r>
      <w:r w:rsidRPr="006F7139">
        <w:rPr>
          <w:rFonts w:ascii="Nirmala UI Semilight" w:hAnsi="Nirmala UI Semilight" w:cs="Nirmala UI Semilight"/>
          <w:sz w:val="25"/>
          <w:szCs w:val="25"/>
        </w:rPr>
        <w:t xml:space="preserve"> and borrowing. The </w:t>
      </w:r>
      <w:r w:rsidRPr="006F7139">
        <w:rPr>
          <w:rFonts w:ascii="Nirmala UI Semilight" w:hAnsi="Nirmala UI Semilight" w:cs="Nirmala UI Semilight"/>
          <w:i/>
          <w:iCs/>
          <w:sz w:val="25"/>
          <w:szCs w:val="25"/>
        </w:rPr>
        <w:t>Kiva</w:t>
      </w:r>
      <w:r w:rsidRPr="006F7139">
        <w:rPr>
          <w:rFonts w:ascii="Nirmala UI Semilight" w:hAnsi="Nirmala UI Semilight" w:cs="Nirmala UI Semilight"/>
          <w:sz w:val="25"/>
          <w:szCs w:val="25"/>
        </w:rPr>
        <w:t xml:space="preserve"> logo (in the status bar) serve</w:t>
      </w:r>
      <w:r>
        <w:rPr>
          <w:rFonts w:ascii="Nirmala UI Semilight" w:hAnsi="Nirmala UI Semilight" w:cs="Nirmala UI Semilight"/>
          <w:sz w:val="25"/>
          <w:szCs w:val="25"/>
        </w:rPr>
        <w:t>s</w:t>
      </w:r>
      <w:r w:rsidRPr="006F7139">
        <w:rPr>
          <w:rFonts w:ascii="Nirmala UI Semilight" w:hAnsi="Nirmala UI Semilight" w:cs="Nirmala UI Semilight"/>
          <w:sz w:val="25"/>
          <w:szCs w:val="25"/>
        </w:rPr>
        <w:t xml:space="preserve"> as hyperlinks to </w:t>
      </w:r>
      <w:r w:rsidRPr="006F7139">
        <w:rPr>
          <w:rFonts w:ascii="Nirmala UI Semilight" w:hAnsi="Nirmala UI Semilight" w:cs="Nirmala UI Semilight"/>
          <w:i/>
          <w:iCs/>
          <w:sz w:val="25"/>
          <w:szCs w:val="25"/>
        </w:rPr>
        <w:t>Kiva</w:t>
      </w:r>
      <w:r w:rsidRPr="006F7139">
        <w:rPr>
          <w:rFonts w:ascii="Nirmala UI Semilight" w:hAnsi="Nirmala UI Semilight" w:cs="Nirmala UI Semilight"/>
          <w:sz w:val="25"/>
          <w:szCs w:val="25"/>
        </w:rPr>
        <w:t xml:space="preserve">’s website to satisfy this need. The notification bell provides a way to </w:t>
      </w:r>
      <w:r w:rsidRPr="006F7139">
        <w:rPr>
          <w:rFonts w:ascii="Nirmala UI Semilight" w:hAnsi="Nirmala UI Semilight" w:cs="Nirmala UI Semilight"/>
          <w:sz w:val="25"/>
          <w:szCs w:val="25"/>
        </w:rPr>
        <w:lastRenderedPageBreak/>
        <w:t>notify the user of any important updates or new information, so that they can stay informed as requested. The details screen (accessed via the “Details” link) provides all the loan information required to track the loan payback process, as needed by the borrower persona.</w:t>
      </w:r>
    </w:p>
    <w:p w14:paraId="5E080F0D" w14:textId="5D8D0BC3" w:rsidR="00241E42" w:rsidRDefault="00B23D64" w:rsidP="00B23D64">
      <w:pPr>
        <w:spacing w:line="480" w:lineRule="auto"/>
        <w:jc w:val="center"/>
        <w:rPr>
          <w:rFonts w:ascii="Nirmala UI Semilight" w:hAnsi="Nirmala UI Semilight" w:cs="Nirmala UI Semilight"/>
          <w:b/>
          <w:bCs/>
          <w:sz w:val="24"/>
          <w:szCs w:val="24"/>
        </w:rPr>
      </w:pPr>
      <w:r>
        <w:rPr>
          <w:rFonts w:ascii="Nirmala UI Semilight" w:hAnsi="Nirmala UI Semilight" w:cs="Nirmala UI Semilight"/>
          <w:b/>
          <w:bCs/>
          <w:sz w:val="24"/>
          <w:szCs w:val="24"/>
        </w:rPr>
        <w:t>Lender Cloud</w:t>
      </w:r>
      <w:r w:rsidR="00F7120B">
        <w:rPr>
          <w:rFonts w:ascii="Nirmala UI Semilight" w:hAnsi="Nirmala UI Semilight" w:cs="Nirmala UI Semilight"/>
          <w:b/>
          <w:bCs/>
          <w:sz w:val="24"/>
          <w:szCs w:val="24"/>
        </w:rPr>
        <w:t xml:space="preserve"> </w:t>
      </w:r>
      <w:r w:rsidR="00272A02">
        <w:rPr>
          <w:rFonts w:ascii="Nirmala UI Semilight" w:hAnsi="Nirmala UI Semilight" w:cs="Nirmala UI Semilight"/>
          <w:b/>
          <w:bCs/>
          <w:sz w:val="24"/>
          <w:szCs w:val="24"/>
        </w:rPr>
        <w:t xml:space="preserve">App </w:t>
      </w:r>
      <w:r w:rsidR="00F7120B">
        <w:rPr>
          <w:rFonts w:ascii="Nirmala UI Semilight" w:hAnsi="Nirmala UI Semilight" w:cs="Nirmala UI Semilight"/>
          <w:b/>
          <w:bCs/>
          <w:sz w:val="24"/>
          <w:szCs w:val="24"/>
        </w:rPr>
        <w:t>Recommendation</w:t>
      </w:r>
    </w:p>
    <w:p w14:paraId="7C653815" w14:textId="15908716" w:rsidR="008F0FCE" w:rsidRDefault="008361E9" w:rsidP="0068000F">
      <w:pPr>
        <w:spacing w:line="480" w:lineRule="auto"/>
        <w:ind w:firstLine="720"/>
        <w:rPr>
          <w:rFonts w:ascii="Nirmala UI Semilight" w:hAnsi="Nirmala UI Semilight" w:cs="Nirmala UI Semilight"/>
          <w:sz w:val="24"/>
          <w:szCs w:val="24"/>
        </w:rPr>
      </w:pPr>
      <w:r>
        <w:rPr>
          <w:rFonts w:ascii="Nirmala UI Semilight" w:hAnsi="Nirmala UI Semilight" w:cs="Nirmala UI Semilight"/>
          <w:sz w:val="24"/>
          <w:szCs w:val="24"/>
        </w:rPr>
        <w:t xml:space="preserve">Using these same UX design principles and guidelines, a more sophisticated </w:t>
      </w:r>
      <w:r w:rsidR="00D06EA7">
        <w:rPr>
          <w:rFonts w:ascii="Nirmala UI Semilight" w:hAnsi="Nirmala UI Semilight" w:cs="Nirmala UI Semilight"/>
          <w:sz w:val="24"/>
          <w:szCs w:val="24"/>
        </w:rPr>
        <w:t xml:space="preserve">app can be created for </w:t>
      </w:r>
      <w:r w:rsidR="00D06EA7">
        <w:rPr>
          <w:rFonts w:ascii="Nirmala UI Semilight" w:hAnsi="Nirmala UI Semilight" w:cs="Nirmala UI Semilight"/>
          <w:i/>
          <w:iCs/>
          <w:sz w:val="24"/>
          <w:szCs w:val="24"/>
        </w:rPr>
        <w:t>Kiva</w:t>
      </w:r>
      <w:r w:rsidR="00D06EA7">
        <w:rPr>
          <w:rFonts w:ascii="Nirmala UI Semilight" w:hAnsi="Nirmala UI Semilight" w:cs="Nirmala UI Semilight"/>
          <w:sz w:val="24"/>
          <w:szCs w:val="24"/>
        </w:rPr>
        <w:t xml:space="preserve"> lenders, based on a cloud architecture instead. </w:t>
      </w:r>
      <w:r w:rsidR="00312E5D">
        <w:rPr>
          <w:rFonts w:ascii="Nirmala UI Semilight" w:hAnsi="Nirmala UI Semilight" w:cs="Nirmala UI Semilight"/>
          <w:sz w:val="24"/>
          <w:szCs w:val="24"/>
        </w:rPr>
        <w:t>However, even though</w:t>
      </w:r>
      <w:r w:rsidR="00B7758B">
        <w:rPr>
          <w:rFonts w:ascii="Nirmala UI Semilight" w:hAnsi="Nirmala UI Semilight" w:cs="Nirmala UI Semilight"/>
          <w:sz w:val="24"/>
          <w:szCs w:val="24"/>
        </w:rPr>
        <w:t xml:space="preserve"> cloud-based systems have the capacity to scale and be more sophisticated than limited embedded systems, </w:t>
      </w:r>
      <w:r w:rsidR="00B7758B">
        <w:rPr>
          <w:rFonts w:ascii="Nirmala UI Semilight" w:hAnsi="Nirmala UI Semilight" w:cs="Nirmala UI Semilight"/>
          <w:i/>
          <w:iCs/>
          <w:sz w:val="24"/>
          <w:szCs w:val="24"/>
        </w:rPr>
        <w:t>Kiva</w:t>
      </w:r>
      <w:r w:rsidR="00B7758B">
        <w:rPr>
          <w:rFonts w:ascii="Nirmala UI Semilight" w:hAnsi="Nirmala UI Semilight" w:cs="Nirmala UI Semilight"/>
          <w:sz w:val="24"/>
          <w:szCs w:val="24"/>
        </w:rPr>
        <w:t xml:space="preserve"> is a nonprofit, and scaling data in the cloud can be expensive. </w:t>
      </w:r>
      <w:r w:rsidR="007D0895" w:rsidRPr="007D0895">
        <w:rPr>
          <w:rFonts w:ascii="Nirmala UI Semilight" w:hAnsi="Nirmala UI Semilight" w:cs="Nirmala UI Semilight"/>
          <w:sz w:val="24"/>
          <w:szCs w:val="24"/>
        </w:rPr>
        <w:t xml:space="preserve">Therefore, it is recommended that much of the system UI code and input validation be integrated into the client’s device, to cut down on cloud costs; however, personally sensitive account information (passwords) should </w:t>
      </w:r>
      <w:r w:rsidR="00C56461">
        <w:rPr>
          <w:rFonts w:ascii="Nirmala UI Semilight" w:hAnsi="Nirmala UI Semilight" w:cs="Nirmala UI Semilight"/>
          <w:sz w:val="24"/>
          <w:szCs w:val="24"/>
        </w:rPr>
        <w:t xml:space="preserve">remain on encrypted servers instead. </w:t>
      </w:r>
      <w:r w:rsidR="007D0895" w:rsidRPr="007D0895">
        <w:rPr>
          <w:rFonts w:ascii="Nirmala UI Semilight" w:hAnsi="Nirmala UI Semilight" w:cs="Nirmala UI Semilight"/>
          <w:sz w:val="24"/>
          <w:szCs w:val="24"/>
        </w:rPr>
        <w:t>Various tabs can be used to show</w:t>
      </w:r>
      <w:r w:rsidR="001A0235">
        <w:rPr>
          <w:rFonts w:ascii="Nirmala UI Semilight" w:hAnsi="Nirmala UI Semilight" w:cs="Nirmala UI Semilight"/>
          <w:sz w:val="24"/>
          <w:szCs w:val="24"/>
        </w:rPr>
        <w:t xml:space="preserve"> lenders the</w:t>
      </w:r>
      <w:r w:rsidR="007D0895" w:rsidRPr="007D0895">
        <w:rPr>
          <w:rFonts w:ascii="Nirmala UI Semilight" w:hAnsi="Nirmala UI Semilight" w:cs="Nirmala UI Semilight"/>
          <w:sz w:val="24"/>
          <w:szCs w:val="24"/>
        </w:rPr>
        <w:t xml:space="preserve"> distinct categories of related information for the borrowers, loans, and lend</w:t>
      </w:r>
      <w:r w:rsidR="00620157">
        <w:rPr>
          <w:rFonts w:ascii="Nirmala UI Semilight" w:hAnsi="Nirmala UI Semilight" w:cs="Nirmala UI Semilight"/>
          <w:sz w:val="24"/>
          <w:szCs w:val="24"/>
        </w:rPr>
        <w:t>ing</w:t>
      </w:r>
      <w:r w:rsidR="009E0925">
        <w:rPr>
          <w:rFonts w:ascii="Nirmala UI Semilight" w:hAnsi="Nirmala UI Semilight" w:cs="Nirmala UI Semilight"/>
          <w:sz w:val="24"/>
          <w:szCs w:val="24"/>
        </w:rPr>
        <w:t xml:space="preserve"> information</w:t>
      </w:r>
      <w:r w:rsidR="007D0895" w:rsidRPr="007D0895">
        <w:rPr>
          <w:rFonts w:ascii="Nirmala UI Semilight" w:hAnsi="Nirmala UI Semilight" w:cs="Nirmala UI Semilight"/>
          <w:sz w:val="24"/>
          <w:szCs w:val="24"/>
        </w:rPr>
        <w:t>, to help facilitate the decision-making process and transactional processes that are required.</w:t>
      </w:r>
      <w:r w:rsidR="00747EF2">
        <w:rPr>
          <w:rFonts w:ascii="Nirmala UI Semilight" w:hAnsi="Nirmala UI Semilight" w:cs="Nirmala UI Semilight"/>
          <w:sz w:val="24"/>
          <w:szCs w:val="24"/>
        </w:rPr>
        <w:t xml:space="preserve"> </w:t>
      </w:r>
      <w:r w:rsidR="00E64854">
        <w:rPr>
          <w:rFonts w:ascii="Nirmala UI Semilight" w:hAnsi="Nirmala UI Semilight" w:cs="Nirmala UI Semilight"/>
          <w:sz w:val="24"/>
          <w:szCs w:val="24"/>
        </w:rPr>
        <w:t xml:space="preserve">Because </w:t>
      </w:r>
      <w:r w:rsidR="007153C3">
        <w:rPr>
          <w:rFonts w:ascii="Nirmala UI Semilight" w:hAnsi="Nirmala UI Semilight" w:cs="Nirmala UI Semilight"/>
          <w:sz w:val="24"/>
          <w:szCs w:val="24"/>
        </w:rPr>
        <w:t xml:space="preserve">the technological components involved in cloud-based computing will be greater than its flip-phone counterparts, </w:t>
      </w:r>
      <w:r w:rsidR="006C1430">
        <w:rPr>
          <w:rFonts w:ascii="Nirmala UI Semilight" w:hAnsi="Nirmala UI Semilight" w:cs="Nirmala UI Semilight"/>
          <w:sz w:val="24"/>
          <w:szCs w:val="24"/>
        </w:rPr>
        <w:t>animations will be implemented into the lender application for tasks like opening the notification list</w:t>
      </w:r>
      <w:r w:rsidR="00E922A7">
        <w:rPr>
          <w:rFonts w:ascii="Nirmala UI Semilight" w:hAnsi="Nirmala UI Semilight" w:cs="Nirmala UI Semilight"/>
          <w:sz w:val="24"/>
          <w:szCs w:val="24"/>
        </w:rPr>
        <w:t xml:space="preserve"> or menu.</w:t>
      </w:r>
      <w:r w:rsidR="00A463DB">
        <w:rPr>
          <w:rFonts w:ascii="Nirmala UI Semilight" w:hAnsi="Nirmala UI Semilight" w:cs="Nirmala UI Semilight"/>
          <w:sz w:val="24"/>
          <w:szCs w:val="24"/>
        </w:rPr>
        <w:t xml:space="preserve"> More complex colors </w:t>
      </w:r>
      <w:r w:rsidR="00415B35">
        <w:rPr>
          <w:rFonts w:ascii="Nirmala UI Semilight" w:hAnsi="Nirmala UI Semilight" w:cs="Nirmala UI Semilight"/>
          <w:sz w:val="24"/>
          <w:szCs w:val="24"/>
        </w:rPr>
        <w:t>and</w:t>
      </w:r>
      <w:r w:rsidR="00A463DB">
        <w:rPr>
          <w:rFonts w:ascii="Nirmala UI Semilight" w:hAnsi="Nirmala UI Semilight" w:cs="Nirmala UI Semilight"/>
          <w:sz w:val="24"/>
          <w:szCs w:val="24"/>
        </w:rPr>
        <w:t xml:space="preserve"> </w:t>
      </w:r>
      <w:r w:rsidR="00E206E1">
        <w:rPr>
          <w:rFonts w:ascii="Nirmala UI Semilight" w:hAnsi="Nirmala UI Semilight" w:cs="Nirmala UI Semilight"/>
          <w:sz w:val="24"/>
          <w:szCs w:val="24"/>
        </w:rPr>
        <w:t xml:space="preserve">UI techniques </w:t>
      </w:r>
      <w:r w:rsidR="00415B35">
        <w:rPr>
          <w:rFonts w:ascii="Nirmala UI Semilight" w:hAnsi="Nirmala UI Semilight" w:cs="Nirmala UI Semilight"/>
          <w:sz w:val="24"/>
          <w:szCs w:val="24"/>
        </w:rPr>
        <w:t>can</w:t>
      </w:r>
      <w:r w:rsidR="00A463DB">
        <w:rPr>
          <w:rFonts w:ascii="Nirmala UI Semilight" w:hAnsi="Nirmala UI Semilight" w:cs="Nirmala UI Semilight"/>
          <w:sz w:val="24"/>
          <w:szCs w:val="24"/>
        </w:rPr>
        <w:t xml:space="preserve"> be </w:t>
      </w:r>
      <w:r w:rsidR="00A463DB">
        <w:rPr>
          <w:rFonts w:ascii="Nirmala UI Semilight" w:hAnsi="Nirmala UI Semilight" w:cs="Nirmala UI Semilight"/>
          <w:sz w:val="24"/>
          <w:szCs w:val="24"/>
        </w:rPr>
        <w:lastRenderedPageBreak/>
        <w:t>integrated into the UI elements</w:t>
      </w:r>
      <w:r w:rsidR="00E206E1">
        <w:rPr>
          <w:rFonts w:ascii="Nirmala UI Semilight" w:hAnsi="Nirmala UI Semilight" w:cs="Nirmala UI Semilight"/>
          <w:sz w:val="24"/>
          <w:szCs w:val="24"/>
        </w:rPr>
        <w:t xml:space="preserve">, such as shadows </w:t>
      </w:r>
      <w:r w:rsidR="00DB0924">
        <w:rPr>
          <w:rFonts w:ascii="Nirmala UI Semilight" w:hAnsi="Nirmala UI Semilight" w:cs="Nirmala UI Semilight"/>
          <w:sz w:val="24"/>
          <w:szCs w:val="24"/>
        </w:rPr>
        <w:t xml:space="preserve">to </w:t>
      </w:r>
      <w:r w:rsidR="0000488F">
        <w:rPr>
          <w:rFonts w:ascii="Nirmala UI Semilight" w:hAnsi="Nirmala UI Semilight" w:cs="Nirmala UI Semilight"/>
          <w:sz w:val="24"/>
          <w:szCs w:val="24"/>
        </w:rPr>
        <w:t>help show hierarchy among UI components.</w:t>
      </w:r>
    </w:p>
    <w:p w14:paraId="38E1311E" w14:textId="77777777" w:rsidR="00241E42" w:rsidRDefault="00241E42" w:rsidP="00502D8F">
      <w:pPr>
        <w:spacing w:line="480" w:lineRule="auto"/>
        <w:rPr>
          <w:rFonts w:ascii="Nirmala UI Semilight" w:hAnsi="Nirmala UI Semilight" w:cs="Nirmala UI Semilight"/>
          <w:b/>
          <w:bCs/>
          <w:sz w:val="24"/>
          <w:szCs w:val="24"/>
        </w:rPr>
      </w:pPr>
    </w:p>
    <w:p w14:paraId="12CD7731" w14:textId="59EE7284" w:rsidR="00502D8F" w:rsidRPr="00C05E3D" w:rsidRDefault="007F233E" w:rsidP="00502D8F">
      <w:pPr>
        <w:spacing w:line="480" w:lineRule="auto"/>
        <w:rPr>
          <w:rFonts w:ascii="Nirmala UI Semilight" w:hAnsi="Nirmala UI Semilight" w:cs="Nirmala UI Semilight"/>
          <w:sz w:val="24"/>
          <w:szCs w:val="24"/>
        </w:rPr>
      </w:pPr>
      <w:r w:rsidRPr="00C05E3D">
        <w:rPr>
          <w:rFonts w:ascii="Nirmala UI Semilight" w:hAnsi="Nirmala UI Semilight" w:cs="Nirmala UI Semilight"/>
          <w:b/>
          <w:bCs/>
          <w:sz w:val="24"/>
          <w:szCs w:val="24"/>
        </w:rPr>
        <w:t>References</w:t>
      </w:r>
      <w:r w:rsidRPr="00C05E3D">
        <w:rPr>
          <w:rFonts w:ascii="Nirmala UI Semilight" w:hAnsi="Nirmala UI Semilight" w:cs="Nirmala UI Semilight"/>
          <w:sz w:val="24"/>
          <w:szCs w:val="24"/>
        </w:rPr>
        <w:t>:</w:t>
      </w:r>
    </w:p>
    <w:p w14:paraId="37F3E9B7" w14:textId="77777777" w:rsidR="00372910" w:rsidRPr="00372910" w:rsidRDefault="00372910" w:rsidP="00372910">
      <w:pPr>
        <w:spacing w:line="480" w:lineRule="auto"/>
        <w:rPr>
          <w:rFonts w:ascii="Nirmala UI Semilight" w:hAnsi="Nirmala UI Semilight" w:cs="Nirmala UI Semilight"/>
          <w:sz w:val="24"/>
          <w:szCs w:val="24"/>
        </w:rPr>
      </w:pPr>
      <w:r w:rsidRPr="00372910">
        <w:rPr>
          <w:rFonts w:ascii="Nirmala UI Semilight" w:hAnsi="Nirmala UI Semilight" w:cs="Nirmala UI Semilight"/>
          <w:sz w:val="24"/>
          <w:szCs w:val="24"/>
        </w:rPr>
        <w:t xml:space="preserve">Eurasia Review. (n.d.). </w:t>
      </w:r>
      <w:r w:rsidRPr="00372910">
        <w:rPr>
          <w:rFonts w:ascii="Nirmala UI Semilight" w:hAnsi="Nirmala UI Semilight" w:cs="Nirmala UI Semilight"/>
          <w:i/>
          <w:iCs/>
          <w:sz w:val="24"/>
          <w:szCs w:val="24"/>
        </w:rPr>
        <w:t>News &amp; Analysis</w:t>
      </w:r>
      <w:r w:rsidRPr="00372910">
        <w:rPr>
          <w:rFonts w:ascii="Nirmala UI Semilight" w:hAnsi="Nirmala UI Semilight" w:cs="Nirmala UI Semilight"/>
          <w:sz w:val="24"/>
          <w:szCs w:val="24"/>
        </w:rPr>
        <w:t xml:space="preserve">. </w:t>
      </w:r>
      <w:hyperlink r:id="rId8" w:history="1">
        <w:r w:rsidRPr="00372910">
          <w:rPr>
            <w:rStyle w:val="Hyperlink"/>
            <w:rFonts w:ascii="Nirmala UI Semilight" w:hAnsi="Nirmala UI Semilight" w:cs="Nirmala UI Semilight"/>
            <w:sz w:val="24"/>
            <w:szCs w:val="24"/>
          </w:rPr>
          <w:t>https://www.eurasiareview.com/</w:t>
        </w:r>
      </w:hyperlink>
      <w:r w:rsidRPr="00372910">
        <w:rPr>
          <w:rFonts w:ascii="Nirmala UI Semilight" w:hAnsi="Nirmala UI Semilight" w:cs="Nirmala UI Semilight"/>
          <w:sz w:val="24"/>
          <w:szCs w:val="24"/>
        </w:rPr>
        <w:t>.</w:t>
      </w:r>
    </w:p>
    <w:p w14:paraId="2DEA2B3F" w14:textId="1BDAFC67" w:rsidR="00584688" w:rsidRDefault="00372910" w:rsidP="00372910">
      <w:pPr>
        <w:spacing w:line="480" w:lineRule="auto"/>
        <w:rPr>
          <w:rFonts w:ascii="Nirmala UI Semilight" w:hAnsi="Nirmala UI Semilight" w:cs="Nirmala UI Semilight"/>
          <w:sz w:val="24"/>
          <w:szCs w:val="24"/>
        </w:rPr>
      </w:pPr>
      <w:r w:rsidRPr="00372910">
        <w:rPr>
          <w:rFonts w:ascii="Nirmala UI Semilight" w:hAnsi="Nirmala UI Semilight" w:cs="Nirmala UI Semilight"/>
          <w:sz w:val="24"/>
          <w:szCs w:val="24"/>
        </w:rPr>
        <w:t xml:space="preserve">Google. (n.d.). </w:t>
      </w:r>
      <w:r w:rsidRPr="00372910">
        <w:rPr>
          <w:rFonts w:ascii="Nirmala UI Semilight" w:hAnsi="Nirmala UI Semilight" w:cs="Nirmala UI Semilight"/>
          <w:i/>
          <w:iCs/>
          <w:sz w:val="24"/>
          <w:szCs w:val="24"/>
        </w:rPr>
        <w:t>Android Developer</w:t>
      </w:r>
      <w:r w:rsidRPr="00372910">
        <w:rPr>
          <w:rFonts w:ascii="Nirmala UI Semilight" w:hAnsi="Nirmala UI Semilight" w:cs="Nirmala UI Semilight"/>
          <w:sz w:val="24"/>
          <w:szCs w:val="24"/>
        </w:rPr>
        <w:t xml:space="preserve">. </w:t>
      </w:r>
      <w:hyperlink r:id="rId9" w:history="1">
        <w:r w:rsidRPr="00372910">
          <w:rPr>
            <w:rStyle w:val="Hyperlink"/>
            <w:rFonts w:ascii="Nirmala UI Semilight" w:hAnsi="Nirmala UI Semilight" w:cs="Nirmala UI Semilight"/>
            <w:sz w:val="24"/>
            <w:szCs w:val="24"/>
          </w:rPr>
          <w:t>https://developer.android.com/design</w:t>
        </w:r>
      </w:hyperlink>
      <w:r w:rsidRPr="00372910">
        <w:rPr>
          <w:rFonts w:ascii="Nirmala UI Semilight" w:hAnsi="Nirmala UI Semilight" w:cs="Nirmala UI Semilight"/>
          <w:sz w:val="24"/>
          <w:szCs w:val="24"/>
        </w:rPr>
        <w:t xml:space="preserve">. </w:t>
      </w:r>
    </w:p>
    <w:p w14:paraId="47B767BA" w14:textId="64FF0FFF" w:rsidR="00372910" w:rsidRPr="00372910" w:rsidRDefault="00372910" w:rsidP="00372910">
      <w:pPr>
        <w:spacing w:line="480" w:lineRule="auto"/>
        <w:rPr>
          <w:rFonts w:ascii="Nirmala UI Semilight" w:hAnsi="Nirmala UI Semilight" w:cs="Nirmala UI Semilight"/>
          <w:sz w:val="24"/>
          <w:szCs w:val="24"/>
        </w:rPr>
      </w:pPr>
      <w:r w:rsidRPr="00372910">
        <w:rPr>
          <w:rFonts w:ascii="Nirmala UI Semilight" w:hAnsi="Nirmala UI Semilight" w:cs="Nirmala UI Semilight"/>
          <w:sz w:val="24"/>
          <w:szCs w:val="24"/>
        </w:rPr>
        <w:t xml:space="preserve">Kiva. (n.d.). </w:t>
      </w:r>
      <w:r w:rsidRPr="00372910">
        <w:rPr>
          <w:rFonts w:ascii="Nirmala UI Semilight" w:hAnsi="Nirmala UI Semilight" w:cs="Nirmala UI Semilight"/>
          <w:i/>
          <w:iCs/>
          <w:sz w:val="24"/>
          <w:szCs w:val="24"/>
        </w:rPr>
        <w:t>Code of Conduct</w:t>
      </w:r>
      <w:r w:rsidRPr="00372910">
        <w:rPr>
          <w:rFonts w:ascii="Nirmala UI Semilight" w:hAnsi="Nirmala UI Semilight" w:cs="Nirmala UI Semilight"/>
          <w:sz w:val="24"/>
          <w:szCs w:val="24"/>
        </w:rPr>
        <w:t>.</w:t>
      </w:r>
      <w:r w:rsidR="00177506">
        <w:rPr>
          <w:rFonts w:ascii="Nirmala UI Semilight" w:hAnsi="Nirmala UI Semilight" w:cs="Nirmala UI Semilight"/>
          <w:sz w:val="24"/>
          <w:szCs w:val="24"/>
        </w:rPr>
        <w:t xml:space="preserve"> </w:t>
      </w:r>
      <w:hyperlink r:id="rId10" w:history="1">
        <w:r w:rsidR="003D4A3C">
          <w:rPr>
            <w:rStyle w:val="Hyperlink"/>
            <w:rFonts w:ascii="Nirmala UI Semilight" w:hAnsi="Nirmala UI Semilight" w:cs="Nirmala UI Semilight"/>
            <w:sz w:val="24"/>
            <w:szCs w:val="24"/>
          </w:rPr>
          <w:t>https://www.kiva.org</w:t>
        </w:r>
      </w:hyperlink>
      <w:r w:rsidRPr="00372910">
        <w:rPr>
          <w:rFonts w:ascii="Nirmala UI Semilight" w:hAnsi="Nirmala UI Semilight" w:cs="Nirmala UI Semilight"/>
          <w:sz w:val="24"/>
          <w:szCs w:val="24"/>
        </w:rPr>
        <w:t xml:space="preserve">. </w:t>
      </w:r>
    </w:p>
    <w:p w14:paraId="62131486" w14:textId="77777777" w:rsidR="00372910" w:rsidRPr="00372910" w:rsidRDefault="00372910" w:rsidP="00372910">
      <w:pPr>
        <w:spacing w:line="480" w:lineRule="auto"/>
        <w:rPr>
          <w:rFonts w:ascii="Nirmala UI Semilight" w:hAnsi="Nirmala UI Semilight" w:cs="Nirmala UI Semilight"/>
          <w:sz w:val="24"/>
          <w:szCs w:val="24"/>
        </w:rPr>
      </w:pPr>
      <w:r w:rsidRPr="00372910">
        <w:rPr>
          <w:rFonts w:ascii="Nirmala UI Semilight" w:hAnsi="Nirmala UI Semilight" w:cs="Nirmala UI Semilight"/>
          <w:sz w:val="24"/>
          <w:szCs w:val="24"/>
        </w:rPr>
        <w:t xml:space="preserve">Level Access. (n.d.) </w:t>
      </w:r>
      <w:r w:rsidRPr="00372910">
        <w:rPr>
          <w:rFonts w:ascii="Nirmala UI Semilight" w:hAnsi="Nirmala UI Semilight" w:cs="Nirmala UI Semilight"/>
          <w:i/>
          <w:iCs/>
          <w:sz w:val="24"/>
          <w:szCs w:val="24"/>
        </w:rPr>
        <w:t>WCAG (Web Content Accessibility Guidelines)</w:t>
      </w:r>
      <w:r w:rsidRPr="00372910">
        <w:rPr>
          <w:rFonts w:ascii="Nirmala UI Semilight" w:hAnsi="Nirmala UI Semilight" w:cs="Nirmala UI Semilight"/>
          <w:sz w:val="24"/>
          <w:szCs w:val="24"/>
        </w:rPr>
        <w:t xml:space="preserve">. </w:t>
      </w:r>
      <w:hyperlink r:id="rId11" w:history="1">
        <w:r w:rsidRPr="00372910">
          <w:rPr>
            <w:rStyle w:val="Hyperlink"/>
            <w:rFonts w:ascii="Nirmala UI Semilight" w:hAnsi="Nirmala UI Semilight" w:cs="Nirmala UI Semilight"/>
            <w:sz w:val="24"/>
            <w:szCs w:val="24"/>
          </w:rPr>
          <w:t>https://www.levelaccess.com/compliance-overview/wcag-web-content-accessibility-guidelines/</w:t>
        </w:r>
      </w:hyperlink>
      <w:r w:rsidRPr="00372910">
        <w:rPr>
          <w:rFonts w:ascii="Nirmala UI Semilight" w:hAnsi="Nirmala UI Semilight" w:cs="Nirmala UI Semilight"/>
          <w:sz w:val="24"/>
          <w:szCs w:val="24"/>
        </w:rPr>
        <w:t xml:space="preserve">. </w:t>
      </w:r>
    </w:p>
    <w:p w14:paraId="730D794C" w14:textId="37F312B5" w:rsidR="001B032A" w:rsidRDefault="00372910" w:rsidP="00502D8F">
      <w:pPr>
        <w:spacing w:line="480" w:lineRule="auto"/>
        <w:rPr>
          <w:rFonts w:ascii="Nirmala UI Semilight" w:hAnsi="Nirmala UI Semilight" w:cs="Nirmala UI Semilight"/>
          <w:sz w:val="24"/>
          <w:szCs w:val="24"/>
        </w:rPr>
      </w:pPr>
      <w:r w:rsidRPr="00372910">
        <w:rPr>
          <w:rFonts w:ascii="Nirmala UI Semilight" w:hAnsi="Nirmala UI Semilight" w:cs="Nirmala UI Semilight"/>
          <w:sz w:val="24"/>
          <w:szCs w:val="24"/>
        </w:rPr>
        <w:t xml:space="preserve">Material Design. (n.d.). </w:t>
      </w:r>
      <w:r w:rsidRPr="00372910">
        <w:rPr>
          <w:rFonts w:ascii="Nirmala UI Semilight" w:hAnsi="Nirmala UI Semilight" w:cs="Nirmala UI Semilight"/>
          <w:i/>
          <w:iCs/>
          <w:sz w:val="24"/>
          <w:szCs w:val="24"/>
        </w:rPr>
        <w:t>Material Design.</w:t>
      </w:r>
      <w:r w:rsidRPr="00372910">
        <w:rPr>
          <w:rFonts w:ascii="Nirmala UI Semilight" w:hAnsi="Nirmala UI Semilight" w:cs="Nirmala UI Semilight"/>
          <w:sz w:val="24"/>
          <w:szCs w:val="24"/>
        </w:rPr>
        <w:t xml:space="preserve"> </w:t>
      </w:r>
      <w:hyperlink r:id="rId12" w:history="1">
        <w:r w:rsidRPr="00372910">
          <w:rPr>
            <w:rStyle w:val="Hyperlink"/>
            <w:rFonts w:ascii="Nirmala UI Semilight" w:hAnsi="Nirmala UI Semilight" w:cs="Nirmala UI Semilight"/>
            <w:sz w:val="24"/>
            <w:szCs w:val="24"/>
          </w:rPr>
          <w:t>https://material.io/</w:t>
        </w:r>
      </w:hyperlink>
      <w:r w:rsidRPr="00372910">
        <w:rPr>
          <w:rFonts w:ascii="Nirmala UI Semilight" w:hAnsi="Nirmala UI Semilight" w:cs="Nirmala UI Semilight"/>
          <w:sz w:val="24"/>
          <w:szCs w:val="24"/>
        </w:rPr>
        <w:t xml:space="preserve">. </w:t>
      </w:r>
    </w:p>
    <w:p w14:paraId="65853B8A" w14:textId="1A285E46" w:rsidR="00166C56" w:rsidRDefault="00794BC4" w:rsidP="00502D8F">
      <w:pPr>
        <w:spacing w:line="480" w:lineRule="auto"/>
        <w:rPr>
          <w:rFonts w:ascii="Nirmala UI Semilight" w:hAnsi="Nirmala UI Semilight" w:cs="Nirmala UI Semilight"/>
          <w:sz w:val="24"/>
          <w:szCs w:val="24"/>
        </w:rPr>
      </w:pPr>
      <w:r>
        <w:rPr>
          <w:rFonts w:ascii="Nirmala UI Semilight" w:hAnsi="Nirmala UI Semilight" w:cs="Nirmala UI Semilight"/>
          <w:sz w:val="24"/>
          <w:szCs w:val="24"/>
        </w:rPr>
        <w:t xml:space="preserve">Oracle. (n.d.). </w:t>
      </w:r>
      <w:r>
        <w:rPr>
          <w:rFonts w:ascii="Nirmala UI Semilight" w:hAnsi="Nirmala UI Semilight" w:cs="Nirmala UI Semilight"/>
          <w:i/>
          <w:iCs/>
          <w:sz w:val="24"/>
          <w:szCs w:val="24"/>
        </w:rPr>
        <w:t>Java Documentation: The Java Tutorials.</w:t>
      </w:r>
      <w:r w:rsidR="00166C56">
        <w:rPr>
          <w:rFonts w:ascii="Nirmala UI Semilight" w:hAnsi="Nirmala UI Semilight" w:cs="Nirmala UI Semilight"/>
          <w:i/>
          <w:iCs/>
          <w:sz w:val="24"/>
          <w:szCs w:val="24"/>
        </w:rPr>
        <w:t xml:space="preserve"> </w:t>
      </w:r>
      <w:r>
        <w:rPr>
          <w:rFonts w:ascii="Nirmala UI Semilight" w:hAnsi="Nirmala UI Semilight" w:cs="Nirmala UI Semilight"/>
          <w:i/>
          <w:iCs/>
          <w:sz w:val="24"/>
          <w:szCs w:val="24"/>
        </w:rPr>
        <w:t xml:space="preserve"> </w:t>
      </w:r>
      <w:hyperlink r:id="rId13" w:history="1">
        <w:r w:rsidR="00166C56" w:rsidRPr="00894625">
          <w:rPr>
            <w:rStyle w:val="Hyperlink"/>
            <w:rFonts w:ascii="Nirmala UI Semilight" w:hAnsi="Nirmala UI Semilight" w:cs="Nirmala UI Semilight"/>
            <w:i/>
            <w:iCs/>
            <w:sz w:val="24"/>
            <w:szCs w:val="24"/>
          </w:rPr>
          <w:t>https://docs.oracle.com/javase/tutorial/index.html</w:t>
        </w:r>
      </w:hyperlink>
      <w:r w:rsidR="00166C56">
        <w:rPr>
          <w:rFonts w:ascii="Nirmala UI Semilight" w:hAnsi="Nirmala UI Semilight" w:cs="Nirmala UI Semilight"/>
          <w:i/>
          <w:iCs/>
          <w:sz w:val="24"/>
          <w:szCs w:val="24"/>
        </w:rPr>
        <w:t>.</w:t>
      </w:r>
    </w:p>
    <w:p w14:paraId="70E4AFE8" w14:textId="6B15A2A0" w:rsidR="00195803" w:rsidRPr="00B40FB8" w:rsidRDefault="00195803" w:rsidP="00502D8F">
      <w:pPr>
        <w:spacing w:line="480" w:lineRule="auto"/>
        <w:rPr>
          <w:rFonts w:ascii="Nirmala UI Semilight" w:hAnsi="Nirmala UI Semilight" w:cs="Nirmala UI Semilight"/>
          <w:sz w:val="24"/>
          <w:szCs w:val="24"/>
        </w:rPr>
      </w:pPr>
    </w:p>
    <w:sectPr w:rsidR="00195803" w:rsidRPr="00B40FB8" w:rsidSect="00007CFE">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B3429" w14:textId="77777777" w:rsidR="00215E22" w:rsidRDefault="00215E22" w:rsidP="00784B5E">
      <w:pPr>
        <w:spacing w:after="0" w:line="240" w:lineRule="auto"/>
      </w:pPr>
      <w:r>
        <w:separator/>
      </w:r>
    </w:p>
  </w:endnote>
  <w:endnote w:type="continuationSeparator" w:id="0">
    <w:p w14:paraId="315513E3" w14:textId="77777777" w:rsidR="00215E22" w:rsidRDefault="00215E22" w:rsidP="0078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D0166" w14:textId="77777777" w:rsidR="00215E22" w:rsidRDefault="00215E22" w:rsidP="00784B5E">
      <w:pPr>
        <w:spacing w:after="0" w:line="240" w:lineRule="auto"/>
      </w:pPr>
      <w:r>
        <w:separator/>
      </w:r>
    </w:p>
  </w:footnote>
  <w:footnote w:type="continuationSeparator" w:id="0">
    <w:p w14:paraId="72284E15" w14:textId="77777777" w:rsidR="00215E22" w:rsidRDefault="00215E22" w:rsidP="00784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7BE5F" w14:textId="54D751C2" w:rsidR="00784B5E" w:rsidRDefault="00784B5E">
    <w:pPr>
      <w:pStyle w:val="Header"/>
      <w:jc w:val="right"/>
      <w:rPr>
        <w:noProof/>
      </w:rPr>
    </w:pPr>
    <w:r>
      <w:tab/>
    </w:r>
    <w:sdt>
      <w:sdtPr>
        <w:id w:val="-5954794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44ED54E" w14:textId="4373A50C" w:rsidR="00784B5E" w:rsidRDefault="00784B5E">
    <w:pPr>
      <w:pStyle w:val="Header"/>
      <w:jc w:val="right"/>
    </w:pPr>
  </w:p>
  <w:p w14:paraId="4384DFDB" w14:textId="35048492" w:rsidR="00784B5E" w:rsidRPr="00AF618D" w:rsidRDefault="00AF618D" w:rsidP="00784B5E">
    <w:pPr>
      <w:pStyle w:val="Header"/>
      <w:jc w:val="center"/>
      <w:rPr>
        <w:b/>
        <w:bCs/>
        <w:i/>
        <w:iCs/>
      </w:rPr>
    </w:pPr>
    <w:r w:rsidRPr="00AF618D">
      <w:rPr>
        <w:b/>
        <w:bCs/>
        <w:i/>
        <w:iCs/>
      </w:rPr>
      <w:t xml:space="preserve">Money Mobile: Kiva </w:t>
    </w:r>
    <w:r w:rsidRPr="00AF618D">
      <w:rPr>
        <w:b/>
        <w:bCs/>
      </w:rPr>
      <w:t>App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7168C"/>
    <w:multiLevelType w:val="hybridMultilevel"/>
    <w:tmpl w:val="CA326020"/>
    <w:lvl w:ilvl="0" w:tplc="4CD89334">
      <w:start w:val="1"/>
      <w:numFmt w:val="bullet"/>
      <w:lvlText w:val=""/>
      <w:lvlJc w:val="left"/>
      <w:pPr>
        <w:ind w:left="720" w:hanging="360"/>
      </w:pPr>
      <w:rPr>
        <w:rFonts w:ascii="Symbol" w:eastAsiaTheme="minorHAnsi" w:hAnsi="Symbol" w:cs="Nirmala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77F5C"/>
    <w:multiLevelType w:val="hybridMultilevel"/>
    <w:tmpl w:val="237A45A8"/>
    <w:lvl w:ilvl="0" w:tplc="6602C4A2">
      <w:start w:val="1"/>
      <w:numFmt w:val="bullet"/>
      <w:lvlText w:val=""/>
      <w:lvlJc w:val="left"/>
      <w:pPr>
        <w:ind w:left="720" w:hanging="360"/>
      </w:pPr>
      <w:rPr>
        <w:rFonts w:ascii="Symbol" w:eastAsiaTheme="minorHAnsi" w:hAnsi="Symbol" w:cs="Nirmala UI Semi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447C6"/>
    <w:multiLevelType w:val="multilevel"/>
    <w:tmpl w:val="5418A3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Nirmala UI Semilight" w:eastAsiaTheme="minorHAnsi" w:hAnsi="Nirmala UI Semilight" w:cs="Nirmala UI Semi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134725">
    <w:abstractNumId w:val="0"/>
  </w:num>
  <w:num w:numId="2" w16cid:durableId="122505782">
    <w:abstractNumId w:val="1"/>
  </w:num>
  <w:num w:numId="3" w16cid:durableId="13744244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t P">
    <w15:presenceInfo w15:providerId="Windows Live" w15:userId="636f0b3d258f7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FB"/>
    <w:rsid w:val="00000D98"/>
    <w:rsid w:val="00001281"/>
    <w:rsid w:val="0000488F"/>
    <w:rsid w:val="00007CFE"/>
    <w:rsid w:val="000142C5"/>
    <w:rsid w:val="00017FE5"/>
    <w:rsid w:val="00036E27"/>
    <w:rsid w:val="00046352"/>
    <w:rsid w:val="00051F48"/>
    <w:rsid w:val="0007308E"/>
    <w:rsid w:val="00082D03"/>
    <w:rsid w:val="00082FE2"/>
    <w:rsid w:val="000F0952"/>
    <w:rsid w:val="000F57F9"/>
    <w:rsid w:val="001061FC"/>
    <w:rsid w:val="001120C6"/>
    <w:rsid w:val="0013129D"/>
    <w:rsid w:val="001427C5"/>
    <w:rsid w:val="00144380"/>
    <w:rsid w:val="00147FBA"/>
    <w:rsid w:val="00151377"/>
    <w:rsid w:val="00155619"/>
    <w:rsid w:val="00157FDC"/>
    <w:rsid w:val="001617A3"/>
    <w:rsid w:val="001628DD"/>
    <w:rsid w:val="00166C56"/>
    <w:rsid w:val="001676E5"/>
    <w:rsid w:val="00173234"/>
    <w:rsid w:val="00173702"/>
    <w:rsid w:val="001763AF"/>
    <w:rsid w:val="00177506"/>
    <w:rsid w:val="001916E2"/>
    <w:rsid w:val="0019446E"/>
    <w:rsid w:val="001952E5"/>
    <w:rsid w:val="00195803"/>
    <w:rsid w:val="001A0235"/>
    <w:rsid w:val="001A2552"/>
    <w:rsid w:val="001B032A"/>
    <w:rsid w:val="001B1331"/>
    <w:rsid w:val="001F26DA"/>
    <w:rsid w:val="00215E22"/>
    <w:rsid w:val="0021661B"/>
    <w:rsid w:val="00217310"/>
    <w:rsid w:val="0022084E"/>
    <w:rsid w:val="002238BE"/>
    <w:rsid w:val="00241A65"/>
    <w:rsid w:val="00241E42"/>
    <w:rsid w:val="00243399"/>
    <w:rsid w:val="00256A08"/>
    <w:rsid w:val="00272A02"/>
    <w:rsid w:val="002808AA"/>
    <w:rsid w:val="002A6A84"/>
    <w:rsid w:val="002B14FE"/>
    <w:rsid w:val="002D1F6A"/>
    <w:rsid w:val="002E1D15"/>
    <w:rsid w:val="00303D03"/>
    <w:rsid w:val="00305095"/>
    <w:rsid w:val="00312E5D"/>
    <w:rsid w:val="00315BD6"/>
    <w:rsid w:val="00326F05"/>
    <w:rsid w:val="003371F1"/>
    <w:rsid w:val="0034740F"/>
    <w:rsid w:val="00370D59"/>
    <w:rsid w:val="00372910"/>
    <w:rsid w:val="003938E2"/>
    <w:rsid w:val="003D4A3C"/>
    <w:rsid w:val="003E002E"/>
    <w:rsid w:val="003E17FB"/>
    <w:rsid w:val="003F401C"/>
    <w:rsid w:val="003F405E"/>
    <w:rsid w:val="003F4C14"/>
    <w:rsid w:val="00407F84"/>
    <w:rsid w:val="00415B35"/>
    <w:rsid w:val="00427554"/>
    <w:rsid w:val="00457F2B"/>
    <w:rsid w:val="00464A1B"/>
    <w:rsid w:val="004660C7"/>
    <w:rsid w:val="0047566C"/>
    <w:rsid w:val="004B56D1"/>
    <w:rsid w:val="00502D8F"/>
    <w:rsid w:val="005056A8"/>
    <w:rsid w:val="00515C83"/>
    <w:rsid w:val="0051740D"/>
    <w:rsid w:val="00540657"/>
    <w:rsid w:val="00540956"/>
    <w:rsid w:val="00553A87"/>
    <w:rsid w:val="00562CEB"/>
    <w:rsid w:val="00570788"/>
    <w:rsid w:val="00584688"/>
    <w:rsid w:val="00595691"/>
    <w:rsid w:val="005B4DA7"/>
    <w:rsid w:val="00606A9A"/>
    <w:rsid w:val="00606F93"/>
    <w:rsid w:val="00611447"/>
    <w:rsid w:val="00620157"/>
    <w:rsid w:val="0064343F"/>
    <w:rsid w:val="00647A8A"/>
    <w:rsid w:val="0066253E"/>
    <w:rsid w:val="006721BC"/>
    <w:rsid w:val="0068000F"/>
    <w:rsid w:val="00681BFB"/>
    <w:rsid w:val="00695BE9"/>
    <w:rsid w:val="00697CF1"/>
    <w:rsid w:val="006C1430"/>
    <w:rsid w:val="00704EA1"/>
    <w:rsid w:val="00710DD0"/>
    <w:rsid w:val="007153C3"/>
    <w:rsid w:val="007315DC"/>
    <w:rsid w:val="00734BAF"/>
    <w:rsid w:val="00736EDE"/>
    <w:rsid w:val="00747EF2"/>
    <w:rsid w:val="007769D8"/>
    <w:rsid w:val="00784B5E"/>
    <w:rsid w:val="007864A0"/>
    <w:rsid w:val="00794BC4"/>
    <w:rsid w:val="007A25F7"/>
    <w:rsid w:val="007C3EC4"/>
    <w:rsid w:val="007D0895"/>
    <w:rsid w:val="007D4BFE"/>
    <w:rsid w:val="007E2562"/>
    <w:rsid w:val="007F233E"/>
    <w:rsid w:val="007F5AA8"/>
    <w:rsid w:val="007F68BA"/>
    <w:rsid w:val="0080424A"/>
    <w:rsid w:val="00805D12"/>
    <w:rsid w:val="008158D6"/>
    <w:rsid w:val="00820626"/>
    <w:rsid w:val="00831025"/>
    <w:rsid w:val="00836065"/>
    <w:rsid w:val="008361E9"/>
    <w:rsid w:val="00845EBA"/>
    <w:rsid w:val="008468C1"/>
    <w:rsid w:val="00861808"/>
    <w:rsid w:val="00861E8F"/>
    <w:rsid w:val="00887B6B"/>
    <w:rsid w:val="008904EA"/>
    <w:rsid w:val="00890882"/>
    <w:rsid w:val="0089692E"/>
    <w:rsid w:val="008C1E63"/>
    <w:rsid w:val="008F0C05"/>
    <w:rsid w:val="008F0C4B"/>
    <w:rsid w:val="008F0FCE"/>
    <w:rsid w:val="00932CF1"/>
    <w:rsid w:val="00935AAC"/>
    <w:rsid w:val="009456A6"/>
    <w:rsid w:val="00990FBD"/>
    <w:rsid w:val="0099157D"/>
    <w:rsid w:val="009A3443"/>
    <w:rsid w:val="009A641D"/>
    <w:rsid w:val="009B40C8"/>
    <w:rsid w:val="009E0925"/>
    <w:rsid w:val="009E7E47"/>
    <w:rsid w:val="009F1AE1"/>
    <w:rsid w:val="00A025A5"/>
    <w:rsid w:val="00A02639"/>
    <w:rsid w:val="00A03BB1"/>
    <w:rsid w:val="00A23E19"/>
    <w:rsid w:val="00A3022B"/>
    <w:rsid w:val="00A3262F"/>
    <w:rsid w:val="00A347C8"/>
    <w:rsid w:val="00A463DB"/>
    <w:rsid w:val="00A71F48"/>
    <w:rsid w:val="00A74E51"/>
    <w:rsid w:val="00A77F26"/>
    <w:rsid w:val="00A95E8F"/>
    <w:rsid w:val="00AD53F2"/>
    <w:rsid w:val="00AD7253"/>
    <w:rsid w:val="00AE6047"/>
    <w:rsid w:val="00AF3DD7"/>
    <w:rsid w:val="00AF618D"/>
    <w:rsid w:val="00B037BE"/>
    <w:rsid w:val="00B23D64"/>
    <w:rsid w:val="00B23E7E"/>
    <w:rsid w:val="00B2715F"/>
    <w:rsid w:val="00B30DF9"/>
    <w:rsid w:val="00B40726"/>
    <w:rsid w:val="00B40FB8"/>
    <w:rsid w:val="00B52D3C"/>
    <w:rsid w:val="00B7137A"/>
    <w:rsid w:val="00B7595E"/>
    <w:rsid w:val="00B76339"/>
    <w:rsid w:val="00B7758B"/>
    <w:rsid w:val="00B81800"/>
    <w:rsid w:val="00BA284E"/>
    <w:rsid w:val="00BA2A3B"/>
    <w:rsid w:val="00BA7540"/>
    <w:rsid w:val="00BB291D"/>
    <w:rsid w:val="00BB4C40"/>
    <w:rsid w:val="00BD740F"/>
    <w:rsid w:val="00BE13B5"/>
    <w:rsid w:val="00BE5498"/>
    <w:rsid w:val="00C01B7E"/>
    <w:rsid w:val="00C05E3D"/>
    <w:rsid w:val="00C32CBA"/>
    <w:rsid w:val="00C41053"/>
    <w:rsid w:val="00C455CD"/>
    <w:rsid w:val="00C46581"/>
    <w:rsid w:val="00C56461"/>
    <w:rsid w:val="00C9053B"/>
    <w:rsid w:val="00C97730"/>
    <w:rsid w:val="00CE1FF4"/>
    <w:rsid w:val="00CF3C73"/>
    <w:rsid w:val="00D06EA7"/>
    <w:rsid w:val="00D57E9C"/>
    <w:rsid w:val="00D8149F"/>
    <w:rsid w:val="00D9100E"/>
    <w:rsid w:val="00D9124F"/>
    <w:rsid w:val="00DB0924"/>
    <w:rsid w:val="00DC66DC"/>
    <w:rsid w:val="00DC6A85"/>
    <w:rsid w:val="00DD3345"/>
    <w:rsid w:val="00DE235A"/>
    <w:rsid w:val="00DF3161"/>
    <w:rsid w:val="00E04117"/>
    <w:rsid w:val="00E12A33"/>
    <w:rsid w:val="00E206E1"/>
    <w:rsid w:val="00E26008"/>
    <w:rsid w:val="00E64854"/>
    <w:rsid w:val="00E704DE"/>
    <w:rsid w:val="00E73EDB"/>
    <w:rsid w:val="00E75469"/>
    <w:rsid w:val="00E9024E"/>
    <w:rsid w:val="00E922A7"/>
    <w:rsid w:val="00EA2424"/>
    <w:rsid w:val="00EA45FB"/>
    <w:rsid w:val="00EB6105"/>
    <w:rsid w:val="00EC01CF"/>
    <w:rsid w:val="00EC451E"/>
    <w:rsid w:val="00EF4251"/>
    <w:rsid w:val="00F07351"/>
    <w:rsid w:val="00F13025"/>
    <w:rsid w:val="00F15375"/>
    <w:rsid w:val="00F2061A"/>
    <w:rsid w:val="00F40506"/>
    <w:rsid w:val="00F57EFB"/>
    <w:rsid w:val="00F7120B"/>
    <w:rsid w:val="00F76B26"/>
    <w:rsid w:val="00F77446"/>
    <w:rsid w:val="00F8416F"/>
    <w:rsid w:val="00FA150F"/>
    <w:rsid w:val="00FB7A16"/>
    <w:rsid w:val="00FC1053"/>
    <w:rsid w:val="00FC19F3"/>
    <w:rsid w:val="00FD7F80"/>
    <w:rsid w:val="00FE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E3F6"/>
  <w15:chartTrackingRefBased/>
  <w15:docId w15:val="{A53A5641-D686-4A42-B245-077F8615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BFB"/>
    <w:pPr>
      <w:ind w:left="720"/>
      <w:contextualSpacing/>
    </w:pPr>
  </w:style>
  <w:style w:type="character" w:styleId="Hyperlink">
    <w:name w:val="Hyperlink"/>
    <w:basedOn w:val="DefaultParagraphFont"/>
    <w:uiPriority w:val="99"/>
    <w:unhideWhenUsed/>
    <w:rsid w:val="00372910"/>
    <w:rPr>
      <w:color w:val="0563C1" w:themeColor="hyperlink"/>
      <w:u w:val="single"/>
    </w:rPr>
  </w:style>
  <w:style w:type="character" w:styleId="UnresolvedMention">
    <w:name w:val="Unresolved Mention"/>
    <w:basedOn w:val="DefaultParagraphFont"/>
    <w:uiPriority w:val="99"/>
    <w:semiHidden/>
    <w:unhideWhenUsed/>
    <w:rsid w:val="00372910"/>
    <w:rPr>
      <w:color w:val="605E5C"/>
      <w:shd w:val="clear" w:color="auto" w:fill="E1DFDD"/>
    </w:rPr>
  </w:style>
  <w:style w:type="character" w:styleId="FollowedHyperlink">
    <w:name w:val="FollowedHyperlink"/>
    <w:basedOn w:val="DefaultParagraphFont"/>
    <w:uiPriority w:val="99"/>
    <w:semiHidden/>
    <w:unhideWhenUsed/>
    <w:rsid w:val="0034740F"/>
    <w:rPr>
      <w:color w:val="954F72" w:themeColor="followedHyperlink"/>
      <w:u w:val="single"/>
    </w:rPr>
  </w:style>
  <w:style w:type="paragraph" w:styleId="Header">
    <w:name w:val="header"/>
    <w:basedOn w:val="Normal"/>
    <w:link w:val="HeaderChar"/>
    <w:uiPriority w:val="99"/>
    <w:unhideWhenUsed/>
    <w:rsid w:val="00784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5E"/>
  </w:style>
  <w:style w:type="paragraph" w:styleId="Footer">
    <w:name w:val="footer"/>
    <w:basedOn w:val="Normal"/>
    <w:link w:val="FooterChar"/>
    <w:uiPriority w:val="99"/>
    <w:unhideWhenUsed/>
    <w:rsid w:val="00784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5E"/>
  </w:style>
  <w:style w:type="paragraph" w:styleId="Revision">
    <w:name w:val="Revision"/>
    <w:hidden/>
    <w:uiPriority w:val="99"/>
    <w:semiHidden/>
    <w:rsid w:val="001737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47345">
      <w:bodyDiv w:val="1"/>
      <w:marLeft w:val="0"/>
      <w:marRight w:val="0"/>
      <w:marTop w:val="0"/>
      <w:marBottom w:val="0"/>
      <w:divBdr>
        <w:top w:val="none" w:sz="0" w:space="0" w:color="auto"/>
        <w:left w:val="none" w:sz="0" w:space="0" w:color="auto"/>
        <w:bottom w:val="none" w:sz="0" w:space="0" w:color="auto"/>
        <w:right w:val="none" w:sz="0" w:space="0" w:color="auto"/>
      </w:divBdr>
    </w:div>
    <w:div w:id="5822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asiareview.com/" TargetMode="External"/><Relationship Id="rId13" Type="http://schemas.openxmlformats.org/officeDocument/2006/relationships/hyperlink" Target="https://docs.oracle.com/javase/tutorial/index.html" TargetMode="External"/><Relationship Id="rId3" Type="http://schemas.openxmlformats.org/officeDocument/2006/relationships/settings" Target="settings.xml"/><Relationship Id="rId7" Type="http://schemas.openxmlformats.org/officeDocument/2006/relationships/hyperlink" Target="http://www.kiva.org" TargetMode="External"/><Relationship Id="rId12" Type="http://schemas.openxmlformats.org/officeDocument/2006/relationships/hyperlink" Target="https://material.io/"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velaccess.com/compliance-overview/wcag-web-content-accessibility-guidelin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iva.org" TargetMode="External"/><Relationship Id="rId4" Type="http://schemas.openxmlformats.org/officeDocument/2006/relationships/webSettings" Target="webSettings.xml"/><Relationship Id="rId9" Type="http://schemas.openxmlformats.org/officeDocument/2006/relationships/hyperlink" Target="https://developer.android.com/desig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9</Pages>
  <Words>1614</Words>
  <Characters>9202</Characters>
  <Application>Microsoft Office Word</Application>
  <DocSecurity>0</DocSecurity>
  <Lines>76</Lines>
  <Paragraphs>21</Paragraphs>
  <ScaleCrop>false</ScaleCrop>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240</cp:revision>
  <dcterms:created xsi:type="dcterms:W3CDTF">2024-02-17T15:07:00Z</dcterms:created>
  <dcterms:modified xsi:type="dcterms:W3CDTF">2024-07-15T14:26:00Z</dcterms:modified>
</cp:coreProperties>
</file>